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5E3A" w14:textId="46415AA9" w:rsidR="00B80C05" w:rsidRDefault="00B80C05" w:rsidP="00B80C05">
      <w:pPr>
        <w:pStyle w:val="Heading1"/>
      </w:pPr>
      <w:r>
        <w:t>Basic Unity</w:t>
      </w:r>
    </w:p>
    <w:p w14:paraId="6A483A5F" w14:textId="407C18BA" w:rsidR="00FE5DEA" w:rsidRDefault="00FE5DEA" w:rsidP="00FE5DEA">
      <w:pPr>
        <w:pStyle w:val="Heading2"/>
      </w:pPr>
      <w:r>
        <w:t>Transform</w:t>
      </w:r>
    </w:p>
    <w:p w14:paraId="38542CF2" w14:textId="5B33B8DF" w:rsidR="00FE5DEA" w:rsidRPr="00FE5DEA" w:rsidRDefault="00FE5DEA" w:rsidP="00FE5DEA">
      <w:r w:rsidRPr="00FE5DEA">
        <w:t>There is always a Transform component, which is all our clock currently has.</w:t>
      </w:r>
    </w:p>
    <w:p w14:paraId="104D0826" w14:textId="20189834" w:rsidR="00FE5DEA" w:rsidRPr="00FE5DEA" w:rsidRDefault="00FE5DEA" w:rsidP="00FE5DEA">
      <w:pPr>
        <w:spacing w:after="0" w:line="240" w:lineRule="auto"/>
        <w:rPr>
          <w:rFonts w:ascii="Times New Roman" w:eastAsia="Times New Roman" w:hAnsi="Times New Roman" w:cs="Times New Roman"/>
        </w:rPr>
      </w:pPr>
      <w:r w:rsidRPr="00FE5DEA">
        <w:rPr>
          <w:rFonts w:ascii="Times New Roman" w:eastAsia="Times New Roman" w:hAnsi="Times New Roman" w:cs="Times New Roman"/>
          <w:noProof/>
        </w:rPr>
        <w:drawing>
          <wp:inline distT="0" distB="0" distL="0" distR="0" wp14:anchorId="15174238" wp14:editId="7C81F172">
            <wp:extent cx="3063240" cy="1714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1714500"/>
                    </a:xfrm>
                    <a:prstGeom prst="rect">
                      <a:avLst/>
                    </a:prstGeom>
                    <a:noFill/>
                    <a:ln>
                      <a:noFill/>
                    </a:ln>
                  </pic:spPr>
                </pic:pic>
              </a:graphicData>
            </a:graphic>
          </wp:inline>
        </w:drawing>
      </w:r>
      <w:r w:rsidRPr="00FE5DEA">
        <w:rPr>
          <w:rFonts w:ascii="Times New Roman" w:eastAsia="Times New Roman" w:hAnsi="Times New Roman" w:cs="Times New Roman"/>
        </w:rPr>
        <w:t>Inspector window with clock selected.</w:t>
      </w:r>
    </w:p>
    <w:p w14:paraId="763E512C" w14:textId="3A00078E" w:rsidR="00FE5DEA" w:rsidRDefault="00FE5DEA" w:rsidP="00FE5DEA">
      <w:r w:rsidRPr="00FE5DEA">
        <w:t>The </w:t>
      </w:r>
      <w:r w:rsidRPr="00FE5DEA">
        <w:rPr>
          <w:i/>
          <w:iCs/>
        </w:rPr>
        <w:t>Transform</w:t>
      </w:r>
      <w:r w:rsidRPr="00FE5DEA">
        <w:t> component contains the position, rotation, and scale of the object in 3D space. Make sure that the clock's position and rotation are both 0. Its scale should be 1.</w:t>
      </w:r>
    </w:p>
    <w:p w14:paraId="2E2EB5DE" w14:textId="5EEC39A0" w:rsidR="00EC26FD" w:rsidRDefault="00EC26FD" w:rsidP="00EC26FD">
      <w:pPr>
        <w:pStyle w:val="Heading1"/>
      </w:pPr>
      <w:r>
        <w:t>Unity Coding</w:t>
      </w:r>
    </w:p>
    <w:p w14:paraId="276B9A93" w14:textId="4434F9BF" w:rsidR="00EC26FD" w:rsidRDefault="00EC26FD" w:rsidP="00EC26FD">
      <w:pPr>
        <w:pStyle w:val="Heading2"/>
      </w:pPr>
      <w:r>
        <w:t>Escape Characters</w:t>
      </w:r>
    </w:p>
    <w:p w14:paraId="32DEC4A4" w14:textId="77777777" w:rsidR="00EC26FD" w:rsidRDefault="00EC26FD" w:rsidP="00EC26FD">
      <w:pPr>
        <w:pStyle w:val="l0"/>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\n </w:t>
      </w:r>
      <w:r>
        <w:rPr>
          <w:rStyle w:val="typ"/>
          <w:rFonts w:ascii="Consolas" w:eastAsiaTheme="majorEastAsia" w:hAnsi="Consolas"/>
          <w:color w:val="660066"/>
          <w:sz w:val="20"/>
          <w:szCs w:val="20"/>
        </w:rPr>
        <w:t>New</w:t>
      </w:r>
      <w:r>
        <w:rPr>
          <w:rStyle w:val="pln"/>
          <w:rFonts w:ascii="Consolas" w:hAnsi="Consolas"/>
          <w:color w:val="000000"/>
          <w:sz w:val="20"/>
          <w:szCs w:val="20"/>
        </w:rPr>
        <w:t xml:space="preserve"> line</w:t>
      </w:r>
    </w:p>
    <w:p w14:paraId="272AA444" w14:textId="77777777" w:rsidR="00EC26FD" w:rsidRDefault="00EC26FD" w:rsidP="00EC26FD">
      <w:pPr>
        <w:pStyle w:val="l1"/>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\t </w:t>
      </w:r>
      <w:r>
        <w:rPr>
          <w:rStyle w:val="typ"/>
          <w:rFonts w:ascii="Consolas" w:eastAsiaTheme="majorEastAsia" w:hAnsi="Consolas"/>
          <w:color w:val="660066"/>
          <w:sz w:val="20"/>
          <w:szCs w:val="20"/>
        </w:rPr>
        <w:t>Tab</w:t>
      </w:r>
    </w:p>
    <w:p w14:paraId="29EC92A1" w14:textId="77777777" w:rsidR="00EC26FD" w:rsidRDefault="00EC26FD" w:rsidP="00EC26FD">
      <w:pPr>
        <w:pStyle w:val="l2"/>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\v </w:t>
      </w:r>
      <w:r>
        <w:rPr>
          <w:rStyle w:val="typ"/>
          <w:rFonts w:ascii="Consolas" w:eastAsiaTheme="majorEastAsia" w:hAnsi="Consolas"/>
          <w:color w:val="660066"/>
          <w:sz w:val="20"/>
          <w:szCs w:val="20"/>
        </w:rPr>
        <w:t>Vertical</w:t>
      </w:r>
      <w:r>
        <w:rPr>
          <w:rStyle w:val="pln"/>
          <w:rFonts w:ascii="Consolas" w:hAnsi="Consolas"/>
          <w:color w:val="000000"/>
          <w:sz w:val="20"/>
          <w:szCs w:val="20"/>
        </w:rPr>
        <w:t xml:space="preserve"> </w:t>
      </w:r>
      <w:r>
        <w:rPr>
          <w:rStyle w:val="typ"/>
          <w:rFonts w:ascii="Consolas" w:eastAsiaTheme="majorEastAsia" w:hAnsi="Consolas"/>
          <w:color w:val="660066"/>
          <w:sz w:val="20"/>
          <w:szCs w:val="20"/>
        </w:rPr>
        <w:t>Tab</w:t>
      </w:r>
    </w:p>
    <w:p w14:paraId="73C200BA" w14:textId="77777777" w:rsidR="00EC26FD" w:rsidRDefault="00EC26FD" w:rsidP="00EC26FD">
      <w:pPr>
        <w:pStyle w:val="l3"/>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\b </w:t>
      </w:r>
      <w:r>
        <w:rPr>
          <w:rStyle w:val="typ"/>
          <w:rFonts w:ascii="Consolas" w:eastAsiaTheme="majorEastAsia" w:hAnsi="Consolas"/>
          <w:color w:val="660066"/>
          <w:sz w:val="20"/>
          <w:szCs w:val="20"/>
        </w:rPr>
        <w:t>Backspace</w:t>
      </w:r>
    </w:p>
    <w:p w14:paraId="74A2E264" w14:textId="77777777" w:rsidR="00EC26FD" w:rsidRDefault="00EC26FD" w:rsidP="00EC26FD">
      <w:pPr>
        <w:pStyle w:val="l4"/>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\r </w:t>
      </w:r>
      <w:r>
        <w:rPr>
          <w:rStyle w:val="typ"/>
          <w:rFonts w:ascii="Consolas" w:eastAsiaTheme="majorEastAsia" w:hAnsi="Consolas"/>
          <w:color w:val="660066"/>
          <w:sz w:val="20"/>
          <w:szCs w:val="20"/>
        </w:rPr>
        <w:t>Carriage</w:t>
      </w:r>
      <w:r>
        <w:rPr>
          <w:rStyle w:val="pln"/>
          <w:rFonts w:ascii="Consolas" w:hAnsi="Consolas"/>
          <w:color w:val="000000"/>
          <w:sz w:val="20"/>
          <w:szCs w:val="20"/>
        </w:rPr>
        <w:t xml:space="preserve"> </w:t>
      </w:r>
      <w:r>
        <w:rPr>
          <w:rStyle w:val="kwd"/>
          <w:rFonts w:ascii="Consolas" w:hAnsi="Consolas"/>
          <w:color w:val="000088"/>
          <w:sz w:val="20"/>
          <w:szCs w:val="20"/>
        </w:rPr>
        <w:t>return</w:t>
      </w:r>
    </w:p>
    <w:p w14:paraId="27D41C3A" w14:textId="77777777" w:rsidR="00EC26FD" w:rsidRDefault="00EC26FD" w:rsidP="00EC26FD">
      <w:pPr>
        <w:pStyle w:val="l5"/>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\f </w:t>
      </w:r>
      <w:proofErr w:type="spellStart"/>
      <w:r>
        <w:rPr>
          <w:rStyle w:val="typ"/>
          <w:rFonts w:ascii="Consolas" w:eastAsiaTheme="majorEastAsia" w:hAnsi="Consolas"/>
          <w:color w:val="660066"/>
          <w:sz w:val="20"/>
          <w:szCs w:val="20"/>
        </w:rPr>
        <w:t>Formfeed</w:t>
      </w:r>
      <w:proofErr w:type="spellEnd"/>
    </w:p>
    <w:p w14:paraId="0F4BA754" w14:textId="77777777" w:rsidR="00EC26FD" w:rsidRDefault="00EC26FD" w:rsidP="00EC26FD">
      <w:pPr>
        <w:pStyle w:val="l6"/>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 </w:t>
      </w:r>
      <w:r>
        <w:rPr>
          <w:rStyle w:val="typ"/>
          <w:rFonts w:ascii="Consolas" w:eastAsiaTheme="majorEastAsia" w:hAnsi="Consolas"/>
          <w:color w:val="660066"/>
          <w:sz w:val="20"/>
          <w:szCs w:val="20"/>
        </w:rPr>
        <w:t>Backslash</w:t>
      </w:r>
    </w:p>
    <w:p w14:paraId="645EF537" w14:textId="77777777" w:rsidR="00EC26FD" w:rsidRDefault="00EC26FD" w:rsidP="00EC26FD">
      <w:pPr>
        <w:pStyle w:val="l7"/>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 </w:t>
      </w:r>
      <w:r>
        <w:rPr>
          <w:rStyle w:val="typ"/>
          <w:rFonts w:ascii="Consolas" w:eastAsiaTheme="majorEastAsia" w:hAnsi="Consolas"/>
          <w:color w:val="660066"/>
          <w:sz w:val="20"/>
          <w:szCs w:val="20"/>
        </w:rPr>
        <w:t>Single</w:t>
      </w:r>
      <w:r>
        <w:rPr>
          <w:rStyle w:val="pln"/>
          <w:rFonts w:ascii="Consolas" w:hAnsi="Consolas"/>
          <w:color w:val="000000"/>
          <w:sz w:val="20"/>
          <w:szCs w:val="20"/>
        </w:rPr>
        <w:t xml:space="preserve"> quotation mark</w:t>
      </w:r>
    </w:p>
    <w:p w14:paraId="29F2258F" w14:textId="77777777" w:rsidR="00EC26FD" w:rsidRDefault="00EC26FD" w:rsidP="00EC26FD">
      <w:pPr>
        <w:pStyle w:val="l8"/>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 </w:t>
      </w:r>
      <w:r>
        <w:rPr>
          <w:rStyle w:val="typ"/>
          <w:rFonts w:ascii="Consolas" w:eastAsiaTheme="majorEastAsia" w:hAnsi="Consolas"/>
          <w:color w:val="660066"/>
          <w:sz w:val="20"/>
          <w:szCs w:val="20"/>
        </w:rPr>
        <w:t>Double</w:t>
      </w:r>
      <w:r>
        <w:rPr>
          <w:rStyle w:val="pln"/>
          <w:rFonts w:ascii="Consolas" w:hAnsi="Consolas"/>
          <w:color w:val="000000"/>
          <w:sz w:val="20"/>
          <w:szCs w:val="20"/>
        </w:rPr>
        <w:t xml:space="preserve"> quotation mark</w:t>
      </w:r>
    </w:p>
    <w:p w14:paraId="4997ABFA" w14:textId="77777777" w:rsidR="00EC26FD" w:rsidRDefault="00EC26FD" w:rsidP="00EC26FD">
      <w:pPr>
        <w:pStyle w:val="l9"/>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 xml:space="preserve">\d </w:t>
      </w:r>
      <w:r>
        <w:rPr>
          <w:rStyle w:val="typ"/>
          <w:rFonts w:ascii="Consolas" w:eastAsiaTheme="majorEastAsia" w:hAnsi="Consolas"/>
          <w:color w:val="660066"/>
          <w:sz w:val="20"/>
          <w:szCs w:val="20"/>
        </w:rPr>
        <w:t>Octal</w:t>
      </w:r>
    </w:p>
    <w:p w14:paraId="5AAD652B" w14:textId="77777777" w:rsidR="00EC26FD" w:rsidRDefault="00EC26FD" w:rsidP="00EC26FD">
      <w:pPr>
        <w:pStyle w:val="l0"/>
        <w:numPr>
          <w:ilvl w:val="0"/>
          <w:numId w:val="1"/>
        </w:numPr>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w:t>
      </w:r>
      <w:proofErr w:type="spellStart"/>
      <w:r>
        <w:rPr>
          <w:rStyle w:val="pln"/>
          <w:rFonts w:ascii="Consolas" w:hAnsi="Consolas"/>
          <w:color w:val="000000"/>
          <w:sz w:val="20"/>
          <w:szCs w:val="20"/>
        </w:rPr>
        <w:t>xd</w:t>
      </w:r>
      <w:proofErr w:type="spellEnd"/>
      <w:r>
        <w:rPr>
          <w:rStyle w:val="pln"/>
          <w:rFonts w:ascii="Consolas" w:hAnsi="Consolas"/>
          <w:color w:val="000000"/>
          <w:sz w:val="20"/>
          <w:szCs w:val="20"/>
        </w:rPr>
        <w:t xml:space="preserve"> </w:t>
      </w:r>
      <w:r>
        <w:rPr>
          <w:rStyle w:val="typ"/>
          <w:rFonts w:ascii="Consolas" w:eastAsiaTheme="majorEastAsia" w:hAnsi="Consolas"/>
          <w:color w:val="660066"/>
          <w:sz w:val="20"/>
          <w:szCs w:val="20"/>
        </w:rPr>
        <w:t>Hexadecimal</w:t>
      </w:r>
    </w:p>
    <w:p w14:paraId="490F0A2C" w14:textId="77777777" w:rsidR="00EC26FD" w:rsidRDefault="00EC26FD" w:rsidP="00EC26FD">
      <w:pPr>
        <w:pStyle w:val="l1"/>
        <w:numPr>
          <w:ilvl w:val="0"/>
          <w:numId w:val="1"/>
        </w:numPr>
        <w:shd w:val="clear" w:color="auto" w:fill="EEEEEE"/>
        <w:spacing w:before="0" w:beforeAutospacing="0" w:after="0" w:afterAutospacing="0" w:line="300" w:lineRule="atLeast"/>
        <w:ind w:left="0"/>
        <w:rPr>
          <w:rFonts w:ascii="Consolas" w:hAnsi="Consolas"/>
          <w:color w:val="333333"/>
          <w:sz w:val="20"/>
          <w:szCs w:val="20"/>
        </w:rPr>
      </w:pPr>
      <w:r>
        <w:rPr>
          <w:rStyle w:val="pln"/>
          <w:rFonts w:ascii="Consolas" w:hAnsi="Consolas"/>
          <w:color w:val="000000"/>
          <w:sz w:val="20"/>
          <w:szCs w:val="20"/>
        </w:rPr>
        <w:t>\</w:t>
      </w:r>
      <w:proofErr w:type="spellStart"/>
      <w:r>
        <w:rPr>
          <w:rStyle w:val="pln"/>
          <w:rFonts w:ascii="Consolas" w:hAnsi="Consolas"/>
          <w:color w:val="000000"/>
          <w:sz w:val="20"/>
          <w:szCs w:val="20"/>
        </w:rPr>
        <w:t>ud</w:t>
      </w:r>
      <w:proofErr w:type="spellEnd"/>
      <w:r>
        <w:rPr>
          <w:rStyle w:val="pln"/>
          <w:rFonts w:ascii="Consolas" w:hAnsi="Consolas"/>
          <w:color w:val="000000"/>
          <w:sz w:val="20"/>
          <w:szCs w:val="20"/>
        </w:rPr>
        <w:t xml:space="preserve"> </w:t>
      </w:r>
      <w:r>
        <w:rPr>
          <w:rStyle w:val="typ"/>
          <w:rFonts w:ascii="Consolas" w:eastAsiaTheme="majorEastAsia" w:hAnsi="Consolas"/>
          <w:color w:val="660066"/>
          <w:sz w:val="20"/>
          <w:szCs w:val="20"/>
        </w:rPr>
        <w:t>Unicode</w:t>
      </w:r>
      <w:r>
        <w:rPr>
          <w:rStyle w:val="pln"/>
          <w:rFonts w:ascii="Consolas" w:hAnsi="Consolas"/>
          <w:color w:val="000000"/>
          <w:sz w:val="20"/>
          <w:szCs w:val="20"/>
        </w:rPr>
        <w:t xml:space="preserve"> character</w:t>
      </w:r>
    </w:p>
    <w:p w14:paraId="3F5DDB0B" w14:textId="77777777" w:rsidR="00EC26FD" w:rsidRPr="00FE5DEA" w:rsidRDefault="00EC26FD" w:rsidP="00FE5DEA"/>
    <w:p w14:paraId="34C1E0E7" w14:textId="77777777" w:rsidR="00FE5DEA" w:rsidRPr="00FE5DEA" w:rsidRDefault="00FE5DEA" w:rsidP="00FE5DEA">
      <w:pPr>
        <w:pStyle w:val="Heading2"/>
      </w:pPr>
      <w:proofErr w:type="gramStart"/>
      <w:r w:rsidRPr="00FE5DEA">
        <w:t>What's</w:t>
      </w:r>
      <w:proofErr w:type="gramEnd"/>
      <w:r w:rsidRPr="00FE5DEA">
        <w:t xml:space="preserve"> a class, technically?</w:t>
      </w:r>
    </w:p>
    <w:p w14:paraId="0CDDC4BB" w14:textId="77777777" w:rsidR="00FE5DEA" w:rsidRPr="00FE5DEA" w:rsidRDefault="00FE5DEA" w:rsidP="00FE5DEA">
      <w:r w:rsidRPr="00FE5DEA">
        <w:t>You can think of a class as a blueprint that can be used to create objects that reside in a computer's memory. The blueprint defines what data these objects can contain and what functionality they have.</w:t>
      </w:r>
    </w:p>
    <w:p w14:paraId="32D0E000" w14:textId="77777777" w:rsidR="00FE5DEA" w:rsidRPr="00FE5DEA" w:rsidRDefault="00FE5DEA" w:rsidP="00FE5DEA">
      <w:r w:rsidRPr="00FE5DEA">
        <w:t xml:space="preserve">Classes can also define data and functionality that </w:t>
      </w:r>
      <w:proofErr w:type="gramStart"/>
      <w:r w:rsidRPr="00FE5DEA">
        <w:t>don't</w:t>
      </w:r>
      <w:proofErr w:type="gramEnd"/>
      <w:r w:rsidRPr="00FE5DEA">
        <w:t xml:space="preserve"> belong to objects, but to the class itself. This is often used to provide </w:t>
      </w:r>
      <w:proofErr w:type="gramStart"/>
      <w:r w:rsidRPr="00FE5DEA">
        <w:t>globally-available</w:t>
      </w:r>
      <w:proofErr w:type="gramEnd"/>
      <w:r w:rsidRPr="00FE5DEA">
        <w:t xml:space="preserve"> functionality.</w:t>
      </w:r>
    </w:p>
    <w:p w14:paraId="5A9364BA" w14:textId="77777777" w:rsidR="00FE5DEA" w:rsidRDefault="00FE5DEA" w:rsidP="00FE5DEA">
      <w:r>
        <w:t xml:space="preserve">To turn Clock into a subtype of </w:t>
      </w:r>
      <w:proofErr w:type="spellStart"/>
      <w:r>
        <w:t>MonoBehaviour</w:t>
      </w:r>
      <w:proofErr w:type="spellEnd"/>
      <w:r>
        <w:t xml:space="preserve">, we </w:t>
      </w:r>
      <w:proofErr w:type="gramStart"/>
      <w:r>
        <w:t>have to</w:t>
      </w:r>
      <w:proofErr w:type="gramEnd"/>
      <w:r>
        <w:t xml:space="preserve"> change our type declaration so that it extends that type, which is done with a colon. This makes Clock inherit all the functionality of </w:t>
      </w:r>
      <w:proofErr w:type="spellStart"/>
      <w:r>
        <w:t>MonoBehaviour</w:t>
      </w:r>
      <w:proofErr w:type="spellEnd"/>
      <w:r>
        <w:t>.</w:t>
      </w:r>
    </w:p>
    <w:p w14:paraId="638C12F4" w14:textId="77777777" w:rsidR="00FE5DEA" w:rsidRDefault="00FE5DEA" w:rsidP="00FE5DEA"/>
    <w:p w14:paraId="0FBFFD40" w14:textId="77777777" w:rsidR="00FE5DEA" w:rsidRDefault="00FE5DEA" w:rsidP="00FE5DEA">
      <w:r>
        <w:t xml:space="preserve">public class </w:t>
      </w:r>
      <w:proofErr w:type="gramStart"/>
      <w:r>
        <w:t>Clock :</w:t>
      </w:r>
      <w:proofErr w:type="gramEnd"/>
      <w:r>
        <w:t xml:space="preserve"> </w:t>
      </w:r>
      <w:proofErr w:type="spellStart"/>
      <w:r>
        <w:t>MonoBehaviour</w:t>
      </w:r>
      <w:proofErr w:type="spellEnd"/>
      <w:r>
        <w:t xml:space="preserve"> {}</w:t>
      </w:r>
    </w:p>
    <w:p w14:paraId="51F26765" w14:textId="53633539" w:rsidR="00FE5DEA" w:rsidRPr="00FE5DEA" w:rsidRDefault="00FE5DEA" w:rsidP="00FE5DEA">
      <w:r>
        <w:t xml:space="preserve">However, this will result in an error after compilation. The compiler complains that it cannot find the </w:t>
      </w:r>
      <w:proofErr w:type="spellStart"/>
      <w:r>
        <w:t>MonoBehaviour</w:t>
      </w:r>
      <w:proofErr w:type="spellEnd"/>
      <w:r>
        <w:t xml:space="preserve"> type. This happens because the type is contained in a namespace, which is </w:t>
      </w:r>
      <w:proofErr w:type="spellStart"/>
      <w:r>
        <w:t>UnityEngine</w:t>
      </w:r>
      <w:proofErr w:type="spellEnd"/>
      <w:r>
        <w:t xml:space="preserve">. To access it, we have to use its </w:t>
      </w:r>
      <w:proofErr w:type="gramStart"/>
      <w:r>
        <w:t>fully-qualified</w:t>
      </w:r>
      <w:proofErr w:type="gramEnd"/>
      <w:r>
        <w:t xml:space="preserve"> name, </w:t>
      </w:r>
      <w:proofErr w:type="spellStart"/>
      <w:r>
        <w:t>UnityEngine.MonoBehaviour</w:t>
      </w:r>
      <w:proofErr w:type="spellEnd"/>
      <w:r>
        <w:t>.</w:t>
      </w:r>
    </w:p>
    <w:p w14:paraId="3A00C364" w14:textId="77777777" w:rsidR="00FE5DEA" w:rsidRDefault="00FE5DEA" w:rsidP="00FE5DEA">
      <w:pPr>
        <w:pStyle w:val="Heading2"/>
      </w:pPr>
      <w:r>
        <w:lastRenderedPageBreak/>
        <w:t>What is a structure?</w:t>
      </w:r>
    </w:p>
    <w:p w14:paraId="7C4E5A9A" w14:textId="1DF2A92B" w:rsidR="00FE5DEA" w:rsidRDefault="00FE5DEA" w:rsidP="00FE5DEA">
      <w:r>
        <w:t>A structure is a blueprint, just like a class. The difference is that whatever it creates is treated as a simple value, like an integer or color, instead of an object. It has no sense of identity. Defining your own structure works the same as defining a class, except you use struct instead of class.</w:t>
      </w:r>
    </w:p>
    <w:p w14:paraId="01508A8D" w14:textId="4B0AFF40" w:rsidR="00BD6747" w:rsidRDefault="00BD6747" w:rsidP="00BD6747">
      <w:pPr>
        <w:pStyle w:val="Heading2"/>
      </w:pPr>
      <w:r>
        <w:t>Class vs Structure</w:t>
      </w:r>
    </w:p>
    <w:p w14:paraId="7FEF0A32" w14:textId="3FCCF363" w:rsidR="00BD6747" w:rsidRDefault="00BD6747" w:rsidP="00FE5DEA">
      <w:r w:rsidRPr="00BD6747">
        <w:rPr>
          <w:b/>
          <w:bCs/>
        </w:rPr>
        <w:t>Classes</w:t>
      </w:r>
      <w:r>
        <w:t xml:space="preserve"> are reference types, and thus multiple variables can all reference and affect the same object</w:t>
      </w:r>
    </w:p>
    <w:p w14:paraId="34A1FB4D" w14:textId="65E6B4CC" w:rsidR="00BD6747" w:rsidRPr="00BD6747" w:rsidRDefault="00BD6747" w:rsidP="00FE5DEA">
      <w:r w:rsidRPr="00BD6747">
        <w:rPr>
          <w:b/>
          <w:bCs/>
        </w:rPr>
        <w:t>Structs</w:t>
      </w:r>
      <w:r>
        <w:rPr>
          <w:b/>
          <w:bCs/>
        </w:rPr>
        <w:t xml:space="preserve"> </w:t>
      </w:r>
      <w:r w:rsidRPr="00BD6747">
        <w:t xml:space="preserve">are value types, and thus each variable contains </w:t>
      </w:r>
      <w:proofErr w:type="spellStart"/>
      <w:proofErr w:type="gramStart"/>
      <w:r w:rsidRPr="00BD6747">
        <w:t>it’s</w:t>
      </w:r>
      <w:proofErr w:type="spellEnd"/>
      <w:proofErr w:type="gramEnd"/>
      <w:r w:rsidRPr="00BD6747">
        <w:t xml:space="preserve"> own copy of the values</w:t>
      </w:r>
    </w:p>
    <w:p w14:paraId="5EB2EAB2" w14:textId="1E89D298" w:rsidR="00BD6747" w:rsidRDefault="00BD6747" w:rsidP="00FE5DEA">
      <w:r w:rsidRPr="00BD6747">
        <w:t>The ‘</w:t>
      </w:r>
      <w:r w:rsidRPr="00BD6747">
        <w:rPr>
          <w:color w:val="70AD47" w:themeColor="accent6"/>
        </w:rPr>
        <w:t>ref</w:t>
      </w:r>
      <w:r w:rsidRPr="00BD6747">
        <w:t>”</w:t>
      </w:r>
      <w:r>
        <w:t xml:space="preserve"> and ‘</w:t>
      </w:r>
      <w:r w:rsidRPr="00BD6747">
        <w:rPr>
          <w:color w:val="70AD47" w:themeColor="accent6"/>
        </w:rPr>
        <w:t>out</w:t>
      </w:r>
      <w:r>
        <w:t xml:space="preserve">’ keywords can be used to force any modification made to the </w:t>
      </w:r>
      <w:r w:rsidR="009D611B">
        <w:t>v</w:t>
      </w:r>
      <w:r>
        <w:t>ariable inside a method, to also affect the original variable outside of that method. This is applicable to both reference types and value types.</w:t>
      </w:r>
    </w:p>
    <w:p w14:paraId="1A9F7384" w14:textId="721F59F4" w:rsidR="00BD6747" w:rsidRDefault="00BD6747" w:rsidP="00FE5DEA"/>
    <w:p w14:paraId="37CADF06" w14:textId="768E912C" w:rsidR="00BD6747" w:rsidRDefault="00BD6747" w:rsidP="00FE5DEA">
      <w:r>
        <w:t>‘</w:t>
      </w:r>
      <w:r w:rsidRPr="00BD6747">
        <w:rPr>
          <w:color w:val="70AD47" w:themeColor="accent6"/>
        </w:rPr>
        <w:t>ref</w:t>
      </w:r>
      <w:r>
        <w:t>’ requires the variable to already be initialized before entering the method while ‘</w:t>
      </w:r>
      <w:r w:rsidRPr="00BD6747">
        <w:rPr>
          <w:color w:val="70AD47" w:themeColor="accent6"/>
        </w:rPr>
        <w:t>out</w:t>
      </w:r>
      <w:r w:rsidRPr="00BD6747">
        <w:t>’</w:t>
      </w:r>
      <w:r w:rsidRPr="00BD6747">
        <w:rPr>
          <w:color w:val="70AD47" w:themeColor="accent6"/>
        </w:rPr>
        <w:t xml:space="preserve"> </w:t>
      </w:r>
      <w:proofErr w:type="gramStart"/>
      <w:r>
        <w:t>doesn’t</w:t>
      </w:r>
      <w:proofErr w:type="gramEnd"/>
    </w:p>
    <w:p w14:paraId="5664427D" w14:textId="289E961E" w:rsidR="00FB19F5" w:rsidRPr="00BD6747" w:rsidRDefault="00FB19F5" w:rsidP="00FE5DEA">
      <w:r>
        <w:t>The built</w:t>
      </w:r>
      <w:r w:rsidR="00756079">
        <w:t>-</w:t>
      </w:r>
      <w:r>
        <w:t>in datatypes (int, float, char, bool, etc.) are all value types, but string is a reference type, which nevertheless behaves like a value type</w:t>
      </w:r>
    </w:p>
    <w:p w14:paraId="146F8E57" w14:textId="77777777" w:rsidR="00BD6747" w:rsidRDefault="00BD6747" w:rsidP="00BD6747">
      <w:pPr>
        <w:pStyle w:val="Heading2"/>
      </w:pPr>
      <w:proofErr w:type="gramStart"/>
      <w:r>
        <w:t>What's</w:t>
      </w:r>
      <w:proofErr w:type="gramEnd"/>
      <w:r>
        <w:t xml:space="preserve"> a property?</w:t>
      </w:r>
    </w:p>
    <w:p w14:paraId="16B44CCA" w14:textId="77777777" w:rsidR="00BD6747" w:rsidRDefault="00BD6747" w:rsidP="00BD6747">
      <w:r>
        <w:t xml:space="preserve">A property is a method that pretends to be a field. It might be read-only or write-only. The convention is to capitalize properties, but Unity often </w:t>
      </w:r>
      <w:proofErr w:type="gramStart"/>
      <w:r>
        <w:t>doesn't</w:t>
      </w:r>
      <w:proofErr w:type="gramEnd"/>
      <w:r>
        <w:t xml:space="preserve"> do this.</w:t>
      </w:r>
    </w:p>
    <w:p w14:paraId="63F11F49" w14:textId="77777777" w:rsidR="00BD6747" w:rsidRDefault="00BD6747" w:rsidP="00BD6747">
      <w:pPr>
        <w:pStyle w:val="Heading2"/>
      </w:pPr>
      <w:proofErr w:type="gramStart"/>
      <w:r>
        <w:t>What's</w:t>
      </w:r>
      <w:proofErr w:type="gramEnd"/>
      <w:r>
        <w:t xml:space="preserve"> a namespace?</w:t>
      </w:r>
    </w:p>
    <w:p w14:paraId="344A31DA" w14:textId="77777777" w:rsidR="00BD6747" w:rsidRDefault="00BD6747" w:rsidP="00BD6747">
      <w:r>
        <w:t xml:space="preserve">A namespace is like a website domain, but for code. Just like domains can have subdomain, namespaces can have </w:t>
      </w:r>
      <w:proofErr w:type="spellStart"/>
      <w:r>
        <w:t>subnamespaces</w:t>
      </w:r>
      <w:proofErr w:type="spellEnd"/>
      <w:r>
        <w:t xml:space="preserve">. The big difference is that </w:t>
      </w:r>
      <w:proofErr w:type="gramStart"/>
      <w:r>
        <w:t>it's</w:t>
      </w:r>
      <w:proofErr w:type="gramEnd"/>
      <w:r>
        <w:t xml:space="preserve"> written the other way around. So instead of forum.unity3d.com it would be </w:t>
      </w:r>
      <w:proofErr w:type="gramStart"/>
      <w:r>
        <w:t>com.unity3d.forum</w:t>
      </w:r>
      <w:proofErr w:type="gramEnd"/>
      <w:r>
        <w:t xml:space="preserve">. The code comes with Unity, you </w:t>
      </w:r>
      <w:proofErr w:type="gramStart"/>
      <w:r>
        <w:t>don't</w:t>
      </w:r>
      <w:proofErr w:type="gramEnd"/>
      <w:r>
        <w:t xml:space="preserve"> have to go online to fetch it separately. Namespaces are used to organize code and prevent name clashes.</w:t>
      </w:r>
    </w:p>
    <w:p w14:paraId="258CCD01" w14:textId="77777777" w:rsidR="00FE5DEA" w:rsidRDefault="00FE5DEA" w:rsidP="00FE5DEA">
      <w:pPr>
        <w:pStyle w:val="Heading2"/>
      </w:pPr>
      <w:proofErr w:type="gramStart"/>
      <w:r>
        <w:t>What's</w:t>
      </w:r>
      <w:proofErr w:type="gramEnd"/>
      <w:r>
        <w:t xml:space="preserve"> a quaternion?</w:t>
      </w:r>
    </w:p>
    <w:p w14:paraId="25A1742F" w14:textId="77777777" w:rsidR="00FE5DEA" w:rsidRDefault="00FE5DEA" w:rsidP="00FE5DEA">
      <w:r>
        <w:t xml:space="preserve">Quaternions are based on complex numbers and are used to represent 3D rotations. While harder to understand than simple 3D vectors, they have some useful characteristics. For example, they </w:t>
      </w:r>
      <w:proofErr w:type="gramStart"/>
      <w:r>
        <w:t>don't</w:t>
      </w:r>
      <w:proofErr w:type="gramEnd"/>
      <w:r>
        <w:t xml:space="preserve"> suffer from gimbal lock.</w:t>
      </w:r>
    </w:p>
    <w:p w14:paraId="69087DF7" w14:textId="2D766407" w:rsidR="00FE5DEA" w:rsidRDefault="00FE5DEA" w:rsidP="00FE5DEA">
      <w:proofErr w:type="spellStart"/>
      <w:r>
        <w:t>UnityEngine.Quaternion</w:t>
      </w:r>
      <w:proofErr w:type="spellEnd"/>
      <w:r>
        <w:t xml:space="preserve"> is used as a simple value. It is a structure, not a class.</w:t>
      </w:r>
    </w:p>
    <w:p w14:paraId="30FF67EF" w14:textId="77777777" w:rsidR="00FE5DEA" w:rsidRDefault="00FE5DEA" w:rsidP="00FE5DEA">
      <w:pPr>
        <w:pStyle w:val="Heading2"/>
      </w:pPr>
      <w:proofErr w:type="gramStart"/>
      <w:r>
        <w:t>What's</w:t>
      </w:r>
      <w:proofErr w:type="gramEnd"/>
      <w:r>
        <w:t xml:space="preserve"> local about the rotation?</w:t>
      </w:r>
    </w:p>
    <w:p w14:paraId="5142F7B1" w14:textId="77777777" w:rsidR="00FE5DEA" w:rsidRDefault="00FE5DEA" w:rsidP="00FE5DEA">
      <w:proofErr w:type="spellStart"/>
      <w:r>
        <w:t>localRotation</w:t>
      </w:r>
      <w:proofErr w:type="spellEnd"/>
      <w:r>
        <w:t xml:space="preserve"> refers to the actual rotation of a transform component, independent of the rotation of its parents. In other words, it is the rotation in the object's local space. </w:t>
      </w:r>
      <w:proofErr w:type="gramStart"/>
      <w:r>
        <w:t>It's</w:t>
      </w:r>
      <w:proofErr w:type="gramEnd"/>
      <w:r>
        <w:t xml:space="preserve"> what gets displayed in its transform component in the inspector. </w:t>
      </w:r>
      <w:proofErr w:type="gramStart"/>
      <w:r>
        <w:t>So</w:t>
      </w:r>
      <w:proofErr w:type="gramEnd"/>
      <w:r>
        <w:t xml:space="preserve"> if we were to rotate the clock's root object, its arms would rotate along with it, as we would expect.</w:t>
      </w:r>
    </w:p>
    <w:p w14:paraId="2485C3C8" w14:textId="584F9D15" w:rsidR="00FE5DEA" w:rsidRDefault="00FE5DEA" w:rsidP="00FE5DEA">
      <w:r>
        <w:t>There is also a rotation property. It refers to the final rotation of a transform component in world space, taking the transformations of its parents into account. Had we used that, the arms would not adjust when we rotate the clock, as its rotation will be compensated for.</w:t>
      </w:r>
    </w:p>
    <w:p w14:paraId="50147147" w14:textId="16953F47" w:rsidR="00FE5DEA" w:rsidRDefault="00FE5DEA" w:rsidP="00FE5DEA">
      <w:pPr>
        <w:pStyle w:val="Heading2"/>
      </w:pPr>
      <w:r>
        <w:t>Instantiate</w:t>
      </w:r>
    </w:p>
    <w:p w14:paraId="1FA7B122" w14:textId="128D4172" w:rsidR="00FE5DEA" w:rsidRDefault="00FE5DEA" w:rsidP="00FE5DEA">
      <w:r>
        <w:t xml:space="preserve">The Instantiate method gives us a reference to whatever it created. Because we gave it a reference to a Transform component, </w:t>
      </w:r>
      <w:proofErr w:type="gramStart"/>
      <w:r>
        <w:t>that's</w:t>
      </w:r>
      <w:proofErr w:type="gramEnd"/>
      <w:r>
        <w:t xml:space="preserve"> what we get in return. </w:t>
      </w:r>
      <w:proofErr w:type="gramStart"/>
      <w:r>
        <w:t>Let's</w:t>
      </w:r>
      <w:proofErr w:type="gramEnd"/>
      <w:r>
        <w:t xml:space="preserve"> keep track of it with a variable.</w:t>
      </w:r>
    </w:p>
    <w:p w14:paraId="4D19434E" w14:textId="77777777" w:rsidR="00FE5DEA" w:rsidRDefault="00FE5DEA" w:rsidP="00FE5DEA">
      <w:r>
        <w:tab/>
        <w:t>void Awake () {</w:t>
      </w:r>
    </w:p>
    <w:p w14:paraId="5D37F5DB" w14:textId="77777777" w:rsidR="00FE5DEA" w:rsidRDefault="00FE5DEA" w:rsidP="00FE5DEA">
      <w:r>
        <w:lastRenderedPageBreak/>
        <w:tab/>
      </w:r>
      <w:r>
        <w:tab/>
        <w:t>Transform point = Instantiate(</w:t>
      </w:r>
      <w:proofErr w:type="spellStart"/>
      <w:r>
        <w:t>pointPrefab</w:t>
      </w:r>
      <w:proofErr w:type="spellEnd"/>
      <w:proofErr w:type="gramStart"/>
      <w:r>
        <w:t>);</w:t>
      </w:r>
      <w:proofErr w:type="gramEnd"/>
    </w:p>
    <w:p w14:paraId="46DFA953" w14:textId="77777777" w:rsidR="00FE5DEA" w:rsidRDefault="00FE5DEA" w:rsidP="00FE5DEA">
      <w:r>
        <w:tab/>
        <w:t>}</w:t>
      </w:r>
    </w:p>
    <w:p w14:paraId="3553D06E" w14:textId="0D6FBC08" w:rsidR="00FE5DEA" w:rsidRDefault="00FE5DEA" w:rsidP="00FE5DEA">
      <w:r>
        <w:t>Now we can adjust the point's position, by assigning a 3D vector to it.</w:t>
      </w:r>
    </w:p>
    <w:p w14:paraId="723CF8D0" w14:textId="75281B17" w:rsidR="00FE5DEA" w:rsidRDefault="00FE5DEA" w:rsidP="00FE5DEA">
      <w:pPr>
        <w:pStyle w:val="Heading2"/>
      </w:pPr>
      <w:r>
        <w:t>Vector3</w:t>
      </w:r>
    </w:p>
    <w:p w14:paraId="75EA1952" w14:textId="766A9758" w:rsidR="00FE5DEA" w:rsidRDefault="00FE5DEA" w:rsidP="00FE5DEA">
      <w:r>
        <w:t xml:space="preserve">3D vectors are created with the Vector3 struct. As </w:t>
      </w:r>
      <w:proofErr w:type="gramStart"/>
      <w:r>
        <w:t>it's</w:t>
      </w:r>
      <w:proofErr w:type="gramEnd"/>
      <w:r>
        <w:t xml:space="preserve"> a struct, it acts like a value, similar to a number, not an object. For example, </w:t>
      </w:r>
      <w:proofErr w:type="gramStart"/>
      <w:r>
        <w:t>let's</w:t>
      </w:r>
      <w:proofErr w:type="gramEnd"/>
      <w:r>
        <w:t xml:space="preserve"> set the X coordinate of our point to 1, leaving its Y and Z coordinates at zero. Vector3 has a right property for this.</w:t>
      </w:r>
    </w:p>
    <w:p w14:paraId="30DA618A" w14:textId="77777777" w:rsidR="00FE5DEA" w:rsidRDefault="00FE5DEA" w:rsidP="00FE5DEA"/>
    <w:p w14:paraId="44DCC3A0" w14:textId="77777777" w:rsidR="00FE5DEA" w:rsidRDefault="00FE5DEA" w:rsidP="00FE5DEA">
      <w:r>
        <w:tab/>
      </w:r>
      <w:r>
        <w:tab/>
        <w:t>Transform point = Instantiate(</w:t>
      </w:r>
      <w:proofErr w:type="spellStart"/>
      <w:r>
        <w:t>pointPrefab</w:t>
      </w:r>
      <w:proofErr w:type="spellEnd"/>
      <w:proofErr w:type="gramStart"/>
      <w:r>
        <w:t>);</w:t>
      </w:r>
      <w:proofErr w:type="gramEnd"/>
    </w:p>
    <w:p w14:paraId="05E01392" w14:textId="1EA44455" w:rsidR="00FE5DEA" w:rsidRDefault="00FE5DEA" w:rsidP="00FE5DEA">
      <w:r>
        <w:tab/>
      </w:r>
      <w:r>
        <w:tab/>
      </w:r>
      <w:proofErr w:type="spellStart"/>
      <w:proofErr w:type="gramStart"/>
      <w:r>
        <w:t>point.localPosition</w:t>
      </w:r>
      <w:proofErr w:type="spellEnd"/>
      <w:proofErr w:type="gramEnd"/>
      <w:r>
        <w:t xml:space="preserve"> = Vector3.right;</w:t>
      </w:r>
    </w:p>
    <w:p w14:paraId="3E388B90" w14:textId="3E508F45" w:rsidR="00B80C05" w:rsidRDefault="00B80C05" w:rsidP="00B80C05">
      <w:pPr>
        <w:pStyle w:val="Heading2"/>
      </w:pPr>
      <w:r>
        <w:t xml:space="preserve">Can you multiply </w:t>
      </w:r>
      <w:proofErr w:type="gramStart"/>
      <w:r>
        <w:t>structs</w:t>
      </w:r>
      <w:proofErr w:type="gramEnd"/>
      <w:r>
        <w:t xml:space="preserve"> and numbers? (Syntactic Sugar)</w:t>
      </w:r>
    </w:p>
    <w:p w14:paraId="1A4EEFDA" w14:textId="77777777" w:rsidR="00B80C05" w:rsidRDefault="00B80C05" w:rsidP="00B80C05">
      <w:r>
        <w:t xml:space="preserve">Normally you cannot, but it is possible to define such functionality. This is done by creating a method with a special syntax, so it can be invoked as if it were a multiplication. In this case, what appears to be a simple multiplication is </w:t>
      </w:r>
      <w:proofErr w:type="gramStart"/>
      <w:r>
        <w:t>actually a</w:t>
      </w:r>
      <w:proofErr w:type="gramEnd"/>
      <w:r>
        <w:t xml:space="preserve"> method invocation, something like Vector3.Multiply(Vector3.right, 2f).</w:t>
      </w:r>
    </w:p>
    <w:p w14:paraId="61543E2F" w14:textId="77777777" w:rsidR="00B80C05" w:rsidRDefault="00B80C05" w:rsidP="00B80C05"/>
    <w:p w14:paraId="77E26F8E" w14:textId="77777777" w:rsidR="00B80C05" w:rsidRDefault="00B80C05" w:rsidP="00B80C05">
      <w:r>
        <w:t>Being able to use methods as if they were simple operations makes writing code faster and easier to read. It is not essential, but nice to have, just like being able to implicitly use namespaces. Such convenient syntax is known as syntactic sugar.</w:t>
      </w:r>
    </w:p>
    <w:p w14:paraId="44DE9CA9" w14:textId="77777777" w:rsidR="00B80C05" w:rsidRDefault="00B80C05" w:rsidP="00B80C05"/>
    <w:p w14:paraId="1EDE37D7" w14:textId="33951DB0" w:rsidR="00FE5DEA" w:rsidRDefault="00B80C05" w:rsidP="00B80C05">
      <w:r>
        <w:t xml:space="preserve">Having said that, methods should only be used as operators if they strictly match the original meaning of that operator. In the case of vectors, some mathematical operators are well-defined, so </w:t>
      </w:r>
      <w:proofErr w:type="gramStart"/>
      <w:r>
        <w:t>it's</w:t>
      </w:r>
      <w:proofErr w:type="gramEnd"/>
      <w:r>
        <w:t xml:space="preserve"> fine for those.</w:t>
      </w:r>
    </w:p>
    <w:p w14:paraId="7AA0B7AF" w14:textId="2CDE51FE" w:rsidR="00B80C05" w:rsidRDefault="00B80C05" w:rsidP="00B80C05">
      <w:pPr>
        <w:pStyle w:val="Heading2"/>
      </w:pPr>
      <w:r>
        <w:t>Range</w:t>
      </w:r>
    </w:p>
    <w:p w14:paraId="67FC4C2C" w14:textId="262DF8E2" w:rsidR="00B80C05" w:rsidRDefault="00B80C05" w:rsidP="00B80C05">
      <w:r w:rsidRPr="00B80C05">
        <w:t xml:space="preserve">Range is an attribute type defined by Unity. An attribute is a way to attach metadata to code structures, in this case a field. Unity's inspector checks whether a field has a Range attribute attached to it. If so, it will use a slider instead of the default input field for numbers. However, to do this it needs to know the allowed range. </w:t>
      </w:r>
      <w:proofErr w:type="gramStart"/>
      <w:r w:rsidRPr="00B80C05">
        <w:t>So</w:t>
      </w:r>
      <w:proofErr w:type="gramEnd"/>
      <w:r w:rsidRPr="00B80C05">
        <w:t xml:space="preserve"> Range has two parameters, for the minimum and maximum value.</w:t>
      </w:r>
    </w:p>
    <w:p w14:paraId="5B96900A" w14:textId="6589D648" w:rsidR="00B80C05" w:rsidRDefault="00B80C05" w:rsidP="00B80C05">
      <w:pPr>
        <w:pStyle w:val="Heading2"/>
      </w:pPr>
      <w:proofErr w:type="spellStart"/>
      <w:r>
        <w:t>SetParent</w:t>
      </w:r>
      <w:proofErr w:type="spellEnd"/>
    </w:p>
    <w:p w14:paraId="4CB1C0F4" w14:textId="2B5AC68B" w:rsidR="00B80C05" w:rsidRDefault="00B80C05" w:rsidP="00B80C05">
      <w:r w:rsidRPr="00B80C05">
        <w:t xml:space="preserve">We can set up this relationship after instantiating a cube, by invoking the </w:t>
      </w:r>
      <w:proofErr w:type="spellStart"/>
      <w:r w:rsidRPr="00B80C05">
        <w:rPr>
          <w:b/>
          <w:bCs/>
        </w:rPr>
        <w:t>SetParent</w:t>
      </w:r>
      <w:proofErr w:type="spellEnd"/>
      <w:r w:rsidRPr="00B80C05">
        <w:t xml:space="preserve"> </w:t>
      </w:r>
      <w:r w:rsidRPr="00B80C05">
        <w:rPr>
          <w:i/>
          <w:iCs/>
        </w:rPr>
        <w:t>method</w:t>
      </w:r>
      <w:r w:rsidRPr="00B80C05">
        <w:t xml:space="preserve"> of the </w:t>
      </w:r>
      <w:r w:rsidRPr="00B80C05">
        <w:rPr>
          <w:b/>
          <w:bCs/>
        </w:rPr>
        <w:t>cube</w:t>
      </w:r>
      <w:r>
        <w:t>(prefab)</w:t>
      </w:r>
      <w:r w:rsidRPr="00B80C05">
        <w:t xml:space="preserve">'s </w:t>
      </w:r>
      <w:r w:rsidRPr="00B80C05">
        <w:rPr>
          <w:b/>
          <w:bCs/>
        </w:rPr>
        <w:t>Transform</w:t>
      </w:r>
      <w:r w:rsidRPr="00B80C05">
        <w:t xml:space="preserve"> </w:t>
      </w:r>
      <w:r w:rsidRPr="00B80C05">
        <w:rPr>
          <w:i/>
          <w:iCs/>
        </w:rPr>
        <w:t>component</w:t>
      </w:r>
      <w:r w:rsidRPr="00B80C05">
        <w:t xml:space="preserve">. We </w:t>
      </w:r>
      <w:proofErr w:type="gramStart"/>
      <w:r w:rsidRPr="00B80C05">
        <w:t>have to</w:t>
      </w:r>
      <w:proofErr w:type="gramEnd"/>
      <w:r w:rsidRPr="00B80C05">
        <w:t xml:space="preserve"> supply it the </w:t>
      </w:r>
      <w:r w:rsidRPr="00B80C05">
        <w:rPr>
          <w:b/>
          <w:bCs/>
        </w:rPr>
        <w:t>Transform</w:t>
      </w:r>
      <w:r w:rsidRPr="00B80C05">
        <w:t xml:space="preserve"> </w:t>
      </w:r>
      <w:r w:rsidRPr="00B80C05">
        <w:rPr>
          <w:i/>
          <w:iCs/>
        </w:rPr>
        <w:t>component</w:t>
      </w:r>
      <w:r w:rsidRPr="00B80C05">
        <w:t xml:space="preserve"> of its new </w:t>
      </w:r>
      <w:r w:rsidRPr="00B80C05">
        <w:rPr>
          <w:i/>
          <w:iCs/>
        </w:rPr>
        <w:t>parent</w:t>
      </w:r>
      <w:r w:rsidRPr="00B80C05">
        <w:t xml:space="preserve">. We can directly access the object's </w:t>
      </w:r>
      <w:r w:rsidRPr="00B80C05">
        <w:rPr>
          <w:b/>
          <w:bCs/>
        </w:rPr>
        <w:t>Transform</w:t>
      </w:r>
      <w:r w:rsidRPr="00B80C05">
        <w:t xml:space="preserve"> </w:t>
      </w:r>
      <w:r w:rsidRPr="00B80C05">
        <w:rPr>
          <w:i/>
          <w:iCs/>
        </w:rPr>
        <w:t>component</w:t>
      </w:r>
      <w:r w:rsidRPr="00B80C05">
        <w:t xml:space="preserve"> via its </w:t>
      </w:r>
      <w:r w:rsidRPr="00B80C05">
        <w:rPr>
          <w:b/>
          <w:bCs/>
        </w:rPr>
        <w:t>transform</w:t>
      </w:r>
      <w:r w:rsidRPr="00B80C05">
        <w:t xml:space="preserve"> </w:t>
      </w:r>
      <w:r w:rsidRPr="00B80C05">
        <w:rPr>
          <w:i/>
          <w:iCs/>
        </w:rPr>
        <w:t>property</w:t>
      </w:r>
      <w:r w:rsidRPr="00B80C05">
        <w:t xml:space="preserve">, which </w:t>
      </w:r>
      <w:proofErr w:type="gramStart"/>
      <w:r w:rsidRPr="00B80C05">
        <w:rPr>
          <w:b/>
          <w:bCs/>
        </w:rPr>
        <w:t>Graph</w:t>
      </w:r>
      <w:r>
        <w:rPr>
          <w:b/>
          <w:bCs/>
        </w:rPr>
        <w:t>(</w:t>
      </w:r>
      <w:proofErr w:type="gramEnd"/>
      <w:r w:rsidRPr="00B80C05">
        <w:t>class name</w:t>
      </w:r>
      <w:r>
        <w:rPr>
          <w:b/>
          <w:bCs/>
        </w:rPr>
        <w:t>)</w:t>
      </w:r>
      <w:r w:rsidRPr="00B80C05">
        <w:rPr>
          <w:b/>
          <w:bCs/>
        </w:rPr>
        <w:t xml:space="preserve"> </w:t>
      </w:r>
      <w:r w:rsidRPr="00B80C05">
        <w:t>inherited.</w:t>
      </w:r>
    </w:p>
    <w:p w14:paraId="547F99DD" w14:textId="089CDB8B" w:rsidR="00A37EE9" w:rsidRDefault="00A37EE9" w:rsidP="00B80C05">
      <w:proofErr w:type="spellStart"/>
      <w:proofErr w:type="gramStart"/>
      <w:r>
        <w:t>prefab.SetParent</w:t>
      </w:r>
      <w:proofErr w:type="spellEnd"/>
      <w:proofErr w:type="gramEnd"/>
      <w:r>
        <w:t>(transform);</w:t>
      </w:r>
    </w:p>
    <w:p w14:paraId="07B9B771" w14:textId="77777777" w:rsidR="00B80C05" w:rsidRPr="00B80C05" w:rsidRDefault="00B80C05" w:rsidP="00B80C05">
      <w:pPr>
        <w:pStyle w:val="Heading2"/>
      </w:pPr>
      <w:r w:rsidRPr="00B80C05">
        <w:t>Couldn't we directly assign to </w:t>
      </w:r>
      <w:proofErr w:type="spellStart"/>
      <w:proofErr w:type="gramStart"/>
      <w:r w:rsidRPr="00B80C05">
        <w:t>point.localPosition.y</w:t>
      </w:r>
      <w:proofErr w:type="spellEnd"/>
      <w:proofErr w:type="gramEnd"/>
      <w:r w:rsidRPr="00B80C05">
        <w:t>?</w:t>
      </w:r>
    </w:p>
    <w:p w14:paraId="38558154"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b/>
          <w:bCs/>
          <w:color w:val="009999"/>
          <w:sz w:val="20"/>
          <w:szCs w:val="20"/>
        </w:rPr>
        <w:t>for</w:t>
      </w:r>
      <w:r w:rsidRPr="00B80C05">
        <w:rPr>
          <w:rFonts w:ascii="Courier" w:eastAsia="Times New Roman" w:hAnsi="Courier" w:cs="Courier New"/>
          <w:color w:val="AAAAAA"/>
          <w:sz w:val="20"/>
          <w:szCs w:val="20"/>
        </w:rPr>
        <w:t xml:space="preserve"> (</w:t>
      </w:r>
      <w:r w:rsidRPr="00B80C05">
        <w:rPr>
          <w:rFonts w:ascii="Courier" w:eastAsia="Times New Roman" w:hAnsi="Courier" w:cs="Courier New"/>
          <w:b/>
          <w:bCs/>
          <w:color w:val="AAAAAA"/>
          <w:sz w:val="20"/>
          <w:szCs w:val="20"/>
        </w:rPr>
        <w:t>int</w:t>
      </w:r>
      <w:r w:rsidRPr="00B80C05">
        <w:rPr>
          <w:rFonts w:ascii="Courier" w:eastAsia="Times New Roman" w:hAnsi="Courier" w:cs="Courier New"/>
          <w:color w:val="AAAAAA"/>
          <w:sz w:val="20"/>
          <w:szCs w:val="20"/>
        </w:rPr>
        <w:t xml:space="preserve"> i = </w:t>
      </w:r>
      <w:r w:rsidRPr="00B80C05">
        <w:rPr>
          <w:rFonts w:ascii="Courier" w:eastAsia="Times New Roman" w:hAnsi="Courier" w:cs="Courier New"/>
          <w:color w:val="EDD400"/>
          <w:sz w:val="20"/>
          <w:szCs w:val="20"/>
        </w:rPr>
        <w:t>0</w:t>
      </w:r>
      <w:r w:rsidRPr="00B80C05">
        <w:rPr>
          <w:rFonts w:ascii="Courier" w:eastAsia="Times New Roman" w:hAnsi="Courier" w:cs="Courier New"/>
          <w:color w:val="AAAAAA"/>
          <w:sz w:val="20"/>
          <w:szCs w:val="20"/>
        </w:rPr>
        <w:t xml:space="preserve">; i &lt; </w:t>
      </w:r>
      <w:proofErr w:type="spellStart"/>
      <w:proofErr w:type="gramStart"/>
      <w:r w:rsidRPr="00B80C05">
        <w:rPr>
          <w:rFonts w:ascii="Courier" w:eastAsia="Times New Roman" w:hAnsi="Courier" w:cs="Courier New"/>
          <w:color w:val="AAAAAA"/>
          <w:sz w:val="20"/>
          <w:szCs w:val="20"/>
        </w:rPr>
        <w:t>points.Length</w:t>
      </w:r>
      <w:proofErr w:type="spellEnd"/>
      <w:proofErr w:type="gramEnd"/>
      <w:r w:rsidRPr="00B80C05">
        <w:rPr>
          <w:rFonts w:ascii="Courier" w:eastAsia="Times New Roman" w:hAnsi="Courier" w:cs="Courier New"/>
          <w:color w:val="AAAAAA"/>
          <w:sz w:val="20"/>
          <w:szCs w:val="20"/>
        </w:rPr>
        <w:t>; i++) {</w:t>
      </w:r>
    </w:p>
    <w:p w14:paraId="434F4736"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hyperlink r:id="rId6" w:history="1">
        <w:r w:rsidRPr="00B80C05">
          <w:rPr>
            <w:rFonts w:ascii="Courier" w:eastAsia="Times New Roman" w:hAnsi="Courier" w:cs="Courier New"/>
            <w:b/>
            <w:bCs/>
            <w:color w:val="FF4444"/>
            <w:sz w:val="20"/>
            <w:szCs w:val="20"/>
          </w:rPr>
          <w:t>Transform</w:t>
        </w:r>
      </w:hyperlink>
      <w:r w:rsidRPr="00B80C05">
        <w:rPr>
          <w:rFonts w:ascii="Courier" w:eastAsia="Times New Roman" w:hAnsi="Courier" w:cs="Courier New"/>
          <w:color w:val="AAAAAA"/>
          <w:sz w:val="20"/>
          <w:szCs w:val="20"/>
        </w:rPr>
        <w:t xml:space="preserve"> point = points[i</w:t>
      </w:r>
      <w:proofErr w:type="gramStart"/>
      <w:r w:rsidRPr="00B80C05">
        <w:rPr>
          <w:rFonts w:ascii="Courier" w:eastAsia="Times New Roman" w:hAnsi="Courier" w:cs="Courier New"/>
          <w:color w:val="AAAAAA"/>
          <w:sz w:val="20"/>
          <w:szCs w:val="20"/>
        </w:rPr>
        <w:t>];</w:t>
      </w:r>
      <w:proofErr w:type="gramEnd"/>
    </w:p>
    <w:p w14:paraId="536BB856"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hyperlink r:id="rId7" w:history="1">
        <w:r w:rsidRPr="00B80C05">
          <w:rPr>
            <w:rFonts w:ascii="Courier" w:eastAsia="Times New Roman" w:hAnsi="Courier" w:cs="Courier New"/>
            <w:b/>
            <w:bCs/>
            <w:color w:val="FF4444"/>
            <w:sz w:val="20"/>
            <w:szCs w:val="20"/>
          </w:rPr>
          <w:t>Vector3</w:t>
        </w:r>
      </w:hyperlink>
      <w:r w:rsidRPr="00B80C05">
        <w:rPr>
          <w:rFonts w:ascii="Courier" w:eastAsia="Times New Roman" w:hAnsi="Courier" w:cs="Courier New"/>
          <w:color w:val="AAAAAA"/>
          <w:sz w:val="20"/>
          <w:szCs w:val="20"/>
        </w:rPr>
        <w:t xml:space="preserve"> position = </w:t>
      </w:r>
      <w:proofErr w:type="spellStart"/>
      <w:proofErr w:type="gramStart"/>
      <w:r w:rsidRPr="00B80C05">
        <w:rPr>
          <w:rFonts w:ascii="Courier" w:eastAsia="Times New Roman" w:hAnsi="Courier" w:cs="Courier New"/>
          <w:color w:val="AAAAAA"/>
          <w:sz w:val="20"/>
          <w:szCs w:val="20"/>
        </w:rPr>
        <w:t>point.localPosition</w:t>
      </w:r>
      <w:proofErr w:type="spellEnd"/>
      <w:proofErr w:type="gramEnd"/>
      <w:r w:rsidRPr="00B80C05">
        <w:rPr>
          <w:rFonts w:ascii="Courier" w:eastAsia="Times New Roman" w:hAnsi="Courier" w:cs="Courier New"/>
          <w:color w:val="AAAAAA"/>
          <w:sz w:val="20"/>
          <w:szCs w:val="20"/>
        </w:rPr>
        <w:t>;</w:t>
      </w:r>
    </w:p>
    <w:p w14:paraId="668B8D49"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proofErr w:type="spellStart"/>
      <w:proofErr w:type="gramStart"/>
      <w:r w:rsidRPr="00B80C05">
        <w:rPr>
          <w:rFonts w:ascii="Courier" w:eastAsia="Times New Roman" w:hAnsi="Courier" w:cs="Courier New"/>
          <w:color w:val="AAAAAA"/>
          <w:sz w:val="20"/>
          <w:szCs w:val="20"/>
        </w:rPr>
        <w:t>position.y</w:t>
      </w:r>
      <w:proofErr w:type="spellEnd"/>
      <w:proofErr w:type="gramEnd"/>
      <w:r w:rsidRPr="00B80C05">
        <w:rPr>
          <w:rFonts w:ascii="Courier" w:eastAsia="Times New Roman" w:hAnsi="Courier" w:cs="Courier New"/>
          <w:color w:val="AAAAAA"/>
          <w:sz w:val="20"/>
          <w:szCs w:val="20"/>
        </w:rPr>
        <w:t xml:space="preserve"> = </w:t>
      </w:r>
      <w:proofErr w:type="spellStart"/>
      <w:r w:rsidRPr="00B80C05">
        <w:rPr>
          <w:rFonts w:ascii="Courier" w:eastAsia="Times New Roman" w:hAnsi="Courier" w:cs="Courier New"/>
          <w:color w:val="AAAAAA"/>
          <w:sz w:val="20"/>
          <w:szCs w:val="20"/>
        </w:rPr>
        <w:t>position.x</w:t>
      </w:r>
      <w:proofErr w:type="spellEnd"/>
      <w:r w:rsidRPr="00B80C05">
        <w:rPr>
          <w:rFonts w:ascii="Courier" w:eastAsia="Times New Roman" w:hAnsi="Courier" w:cs="Courier New"/>
          <w:color w:val="AAAAAA"/>
          <w:sz w:val="20"/>
          <w:szCs w:val="20"/>
        </w:rPr>
        <w:t xml:space="preserve"> * </w:t>
      </w:r>
      <w:proofErr w:type="spellStart"/>
      <w:r w:rsidRPr="00B80C05">
        <w:rPr>
          <w:rFonts w:ascii="Courier" w:eastAsia="Times New Roman" w:hAnsi="Courier" w:cs="Courier New"/>
          <w:color w:val="AAAAAA"/>
          <w:sz w:val="20"/>
          <w:szCs w:val="20"/>
        </w:rPr>
        <w:t>position.x</w:t>
      </w:r>
      <w:proofErr w:type="spellEnd"/>
      <w:r w:rsidRPr="00B80C05">
        <w:rPr>
          <w:rFonts w:ascii="Courier" w:eastAsia="Times New Roman" w:hAnsi="Courier" w:cs="Courier New"/>
          <w:color w:val="AAAAAA"/>
          <w:sz w:val="20"/>
          <w:szCs w:val="20"/>
        </w:rPr>
        <w:t xml:space="preserve"> * </w:t>
      </w:r>
      <w:proofErr w:type="spellStart"/>
      <w:r w:rsidRPr="00B80C05">
        <w:rPr>
          <w:rFonts w:ascii="Courier" w:eastAsia="Times New Roman" w:hAnsi="Courier" w:cs="Courier New"/>
          <w:color w:val="AAAAAA"/>
          <w:sz w:val="20"/>
          <w:szCs w:val="20"/>
        </w:rPr>
        <w:t>position.x</w:t>
      </w:r>
      <w:proofErr w:type="spellEnd"/>
      <w:r w:rsidRPr="00B80C05">
        <w:rPr>
          <w:rFonts w:ascii="Courier" w:eastAsia="Times New Roman" w:hAnsi="Courier" w:cs="Courier New"/>
          <w:color w:val="AAAAAA"/>
          <w:sz w:val="20"/>
          <w:szCs w:val="20"/>
        </w:rPr>
        <w:t>;</w:t>
      </w:r>
    </w:p>
    <w:p w14:paraId="12B825C1"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r w:rsidRPr="00B80C05">
        <w:rPr>
          <w:rFonts w:ascii="Courier" w:eastAsia="Times New Roman" w:hAnsi="Courier" w:cs="Courier New"/>
          <w:color w:val="AAAAAA"/>
          <w:sz w:val="20"/>
          <w:szCs w:val="20"/>
        </w:rPr>
        <w:tab/>
      </w:r>
      <w:proofErr w:type="spellStart"/>
      <w:proofErr w:type="gramStart"/>
      <w:ins w:id="0" w:author="Unknown">
        <w:r w:rsidRPr="00B80C05">
          <w:rPr>
            <w:rFonts w:ascii="Courier" w:eastAsia="Times New Roman" w:hAnsi="Courier" w:cs="Courier New"/>
            <w:color w:val="AAAAAA"/>
            <w:sz w:val="20"/>
            <w:szCs w:val="20"/>
            <w:shd w:val="clear" w:color="auto" w:fill="441111"/>
          </w:rPr>
          <w:t>point.localPosition</w:t>
        </w:r>
        <w:proofErr w:type="spellEnd"/>
        <w:proofErr w:type="gramEnd"/>
        <w:r w:rsidRPr="00B80C05">
          <w:rPr>
            <w:rFonts w:ascii="Courier" w:eastAsia="Times New Roman" w:hAnsi="Courier" w:cs="Courier New"/>
            <w:color w:val="AAAAAA"/>
            <w:sz w:val="20"/>
            <w:szCs w:val="20"/>
            <w:shd w:val="clear" w:color="auto" w:fill="441111"/>
          </w:rPr>
          <w:t xml:space="preserve"> = position;</w:t>
        </w:r>
      </w:ins>
    </w:p>
    <w:p w14:paraId="3D8D16BC" w14:textId="77777777" w:rsidR="00B80C05" w:rsidRPr="00B80C05" w:rsidRDefault="00B80C05" w:rsidP="00B80C05">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B80C05">
        <w:rPr>
          <w:rFonts w:ascii="Courier" w:eastAsia="Times New Roman" w:hAnsi="Courier" w:cs="Courier New"/>
          <w:color w:val="AAAAAA"/>
          <w:sz w:val="20"/>
          <w:szCs w:val="20"/>
        </w:rPr>
        <w:lastRenderedPageBreak/>
        <w:tab/>
      </w:r>
      <w:r w:rsidRPr="00B80C05">
        <w:rPr>
          <w:rFonts w:ascii="Courier" w:eastAsia="Times New Roman" w:hAnsi="Courier" w:cs="Courier New"/>
          <w:color w:val="AAAAAA"/>
          <w:sz w:val="20"/>
          <w:szCs w:val="20"/>
        </w:rPr>
        <w:tab/>
        <w:t>}</w:t>
      </w:r>
    </w:p>
    <w:p w14:paraId="750CF977" w14:textId="77777777" w:rsidR="00B80C05" w:rsidRPr="00B80C05" w:rsidRDefault="00B80C05" w:rsidP="00B80C05">
      <w:r w:rsidRPr="00B80C05">
        <w:t>If </w:t>
      </w:r>
      <w:proofErr w:type="spellStart"/>
      <w:r w:rsidRPr="00B80C05">
        <w:t>localPosition</w:t>
      </w:r>
      <w:proofErr w:type="spellEnd"/>
      <w:r w:rsidRPr="00B80C05">
        <w:t> were a field, then this would be possible. We could directly set the Y coordinate of the point's position. However, </w:t>
      </w:r>
      <w:proofErr w:type="spellStart"/>
      <w:r w:rsidRPr="00B80C05">
        <w:t>localPosition</w:t>
      </w:r>
      <w:proofErr w:type="spellEnd"/>
      <w:r w:rsidRPr="00B80C05">
        <w:t xml:space="preserve"> is a property. It passes a vector to </w:t>
      </w:r>
      <w:proofErr w:type="gramStart"/>
      <w:r w:rsidRPr="00B80C05">
        <w:t>us, or</w:t>
      </w:r>
      <w:proofErr w:type="gramEnd"/>
      <w:r w:rsidRPr="00B80C05">
        <w:t xml:space="preserve"> accepts one from us. </w:t>
      </w:r>
      <w:proofErr w:type="gramStart"/>
      <w:r w:rsidRPr="00B80C05">
        <w:t>So</w:t>
      </w:r>
      <w:proofErr w:type="gramEnd"/>
      <w:r w:rsidRPr="00B80C05">
        <w:t xml:space="preserve"> we'd end up adjusting a local vector value, which doesn't affect the point's position at all. As we </w:t>
      </w:r>
      <w:proofErr w:type="gramStart"/>
      <w:r w:rsidRPr="00B80C05">
        <w:t>haven't</w:t>
      </w:r>
      <w:proofErr w:type="gramEnd"/>
      <w:r w:rsidRPr="00B80C05">
        <w:t xml:space="preserve"> explicitly stored it in a variable first, the operation is meaningless and will produce a compiler error.</w:t>
      </w:r>
    </w:p>
    <w:p w14:paraId="55993C38" w14:textId="77777777" w:rsidR="00B80C05" w:rsidRDefault="00B80C05" w:rsidP="00B80C05">
      <w:pPr>
        <w:pStyle w:val="Heading2"/>
      </w:pPr>
      <w:r>
        <w:t xml:space="preserve">What's </w:t>
      </w:r>
      <w:proofErr w:type="spellStart"/>
      <w:r>
        <w:t>Mathf</w:t>
      </w:r>
      <w:proofErr w:type="spellEnd"/>
      <w:r>
        <w:t>?</w:t>
      </w:r>
    </w:p>
    <w:p w14:paraId="3443B15D" w14:textId="3D59A8DE" w:rsidR="00B80C05" w:rsidRDefault="00B80C05" w:rsidP="00B80C05">
      <w:r>
        <w:t>It is a struct that contains a collection of mathematical functions and constants for working with numbers and vectors. As it works with floating-point numbers, it was given the f suffix.</w:t>
      </w:r>
    </w:p>
    <w:p w14:paraId="60C56EAA" w14:textId="5B3C7575" w:rsidR="00282C18" w:rsidRDefault="00282C18" w:rsidP="00B80C05">
      <w:pPr>
        <w:pStyle w:val="Heading2"/>
      </w:pPr>
      <w:r>
        <w:t>VAR</w:t>
      </w:r>
    </w:p>
    <w:p w14:paraId="5503186A" w14:textId="77777777" w:rsidR="00282C18" w:rsidRPr="00282C18" w:rsidRDefault="00282C18" w:rsidP="00282C18">
      <w:r w:rsidRPr="00282C18">
        <w:t>it is redundant to explicitly declare the variable's type as well. Instead, we can use the var keyword. This implicitly declares the variable's type to match whatever is immediately assigned to it, which is something that the compiler can figure out in this case.</w:t>
      </w:r>
    </w:p>
    <w:p w14:paraId="72CC8D85"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Save () {</w:t>
      </w:r>
    </w:p>
    <w:p w14:paraId="2C5E208D"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1" w:author="Unknown">
        <w:r>
          <w:rPr>
            <w:rFonts w:ascii="Courier" w:hAnsi="Courier"/>
            <w:b/>
            <w:bCs/>
            <w:color w:val="009999"/>
            <w:shd w:val="clear" w:color="auto" w:fill="441111"/>
          </w:rPr>
          <w:t>var</w:t>
        </w:r>
      </w:ins>
      <w:r>
        <w:rPr>
          <w:rFonts w:ascii="Courier" w:hAnsi="Courier"/>
          <w:color w:val="AAAAAA"/>
        </w:rPr>
        <w:t xml:space="preserve"> writer = </w:t>
      </w:r>
      <w:r>
        <w:rPr>
          <w:rFonts w:ascii="Courier" w:hAnsi="Courier"/>
          <w:b/>
          <w:bCs/>
          <w:color w:val="009999"/>
        </w:rPr>
        <w:t>new</w:t>
      </w:r>
      <w:r>
        <w:rPr>
          <w:rFonts w:ascii="Courier" w:hAnsi="Courier"/>
          <w:color w:val="AAAAAA"/>
        </w:rPr>
        <w:t xml:space="preserve"> </w:t>
      </w:r>
      <w:hyperlink r:id="rId8" w:history="1">
        <w:proofErr w:type="spellStart"/>
        <w:r>
          <w:rPr>
            <w:rStyle w:val="Hyperlink"/>
            <w:rFonts w:ascii="Courier" w:hAnsi="Courier"/>
            <w:b/>
            <w:bCs/>
            <w:color w:val="FF4444"/>
          </w:rPr>
          <w:t>BinaryWriter</w:t>
        </w:r>
        <w:proofErr w:type="spellEnd"/>
      </w:hyperlink>
      <w:r>
        <w:rPr>
          <w:rFonts w:ascii="Courier" w:hAnsi="Courier"/>
          <w:color w:val="AAAAAA"/>
        </w:rPr>
        <w:t>(</w:t>
      </w:r>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hAnsi="Courier"/>
          <w:b/>
          <w:bCs/>
          <w:color w:val="FF4444"/>
        </w:rPr>
        <w:t>File</w:t>
      </w:r>
      <w:r w:rsidR="009D611B">
        <w:rPr>
          <w:rStyle w:val="Hyperlink"/>
          <w:rFonts w:ascii="Courier" w:hAnsi="Courier"/>
          <w:b/>
          <w:bCs/>
          <w:color w:val="FF4444"/>
        </w:rPr>
        <w:fldChar w:fldCharType="end"/>
      </w:r>
      <w:r>
        <w:rPr>
          <w:rFonts w:ascii="Courier" w:hAnsi="Courier"/>
          <w:color w:val="AAAAAA"/>
        </w:rPr>
        <w:t>.Open</w:t>
      </w:r>
      <w:proofErr w:type="spellEnd"/>
      <w:r>
        <w:rPr>
          <w:rFonts w:ascii="Courier" w:hAnsi="Courier"/>
          <w:color w:val="AAAAAA"/>
        </w:rPr>
        <w:t>(</w:t>
      </w:r>
      <w:proofErr w:type="spellStart"/>
      <w:r>
        <w:rPr>
          <w:rFonts w:ascii="Courier" w:hAnsi="Courier"/>
          <w:color w:val="AAAAAA"/>
        </w:rPr>
        <w:t>savePath</w:t>
      </w:r>
      <w:proofErr w:type="spellEnd"/>
      <w:r>
        <w:rPr>
          <w:rFonts w:ascii="Courier" w:hAnsi="Courier"/>
          <w:color w:val="AAAAAA"/>
        </w:rPr>
        <w:t xml:space="preserve">, </w:t>
      </w:r>
      <w:hyperlink r:id="rId9" w:history="1">
        <w:proofErr w:type="spellStart"/>
        <w:r>
          <w:rPr>
            <w:rStyle w:val="Hyperlink"/>
            <w:rFonts w:ascii="Courier" w:hAnsi="Courier"/>
            <w:b/>
            <w:bCs/>
            <w:color w:val="FF4444"/>
          </w:rPr>
          <w:t>FileMode</w:t>
        </w:r>
      </w:hyperlink>
      <w:r>
        <w:rPr>
          <w:rFonts w:ascii="Courier" w:hAnsi="Courier"/>
          <w:color w:val="AAAAAA"/>
        </w:rPr>
        <w:t>.Create</w:t>
      </w:r>
      <w:proofErr w:type="spellEnd"/>
      <w:r>
        <w:rPr>
          <w:rFonts w:ascii="Courier" w:hAnsi="Courier"/>
          <w:color w:val="AAAAAA"/>
        </w:rPr>
        <w:t>));</w:t>
      </w:r>
    </w:p>
    <w:p w14:paraId="3213972B"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349B0D36" w14:textId="77777777" w:rsidR="00282C18" w:rsidRPr="00282C18" w:rsidRDefault="00282C18" w:rsidP="00282C18">
      <w:r w:rsidRPr="00282C18">
        <w:t>We now have a writer variable that references a new binary writer. Its type is obvious.</w:t>
      </w:r>
    </w:p>
    <w:p w14:paraId="3B569A1F" w14:textId="77777777" w:rsidR="00282C18" w:rsidRPr="00282C18" w:rsidRDefault="00282C18" w:rsidP="00282C18">
      <w:pPr>
        <w:pStyle w:val="Heading2"/>
      </w:pPr>
      <w:r w:rsidRPr="00282C18">
        <w:t>When should var be used?</w:t>
      </w:r>
    </w:p>
    <w:p w14:paraId="0463785F" w14:textId="77777777" w:rsidR="00282C18" w:rsidRDefault="00282C18" w:rsidP="00282C18">
      <w:pPr>
        <w:pStyle w:val="NormalWeb"/>
        <w:spacing w:before="240" w:beforeAutospacing="0" w:after="240" w:afterAutospacing="0"/>
      </w:pPr>
      <w:r>
        <w:t>The </w:t>
      </w:r>
      <w:r>
        <w:rPr>
          <w:rStyle w:val="HTMLCode"/>
          <w:rFonts w:ascii="Courier" w:hAnsi="Courier"/>
          <w:b/>
          <w:bCs/>
          <w:color w:val="009999"/>
        </w:rPr>
        <w:t>var</w:t>
      </w:r>
      <w:r>
        <w:t xml:space="preserve"> keyword is syntactic sugar that you </w:t>
      </w:r>
      <w:proofErr w:type="gramStart"/>
      <w:r>
        <w:t>don't</w:t>
      </w:r>
      <w:proofErr w:type="gramEnd"/>
      <w:r>
        <w:t xml:space="preserve"> need to use at all. While you could use it everywhere that the compiler can infer which type is meant, it's better to only do this when readability is </w:t>
      </w:r>
      <w:proofErr w:type="gramStart"/>
      <w:r>
        <w:t>improved</w:t>
      </w:r>
      <w:proofErr w:type="gramEnd"/>
      <w:r>
        <w:t xml:space="preserve"> and types are explicit. I only use </w:t>
      </w:r>
      <w:r>
        <w:rPr>
          <w:rStyle w:val="HTMLCode"/>
          <w:rFonts w:ascii="Courier" w:hAnsi="Courier"/>
          <w:b/>
          <w:bCs/>
          <w:color w:val="009999"/>
        </w:rPr>
        <w:t>var</w:t>
      </w:r>
      <w:r>
        <w:t> in these tutorials when a variable is declared and immediately assigned to, using the </w:t>
      </w:r>
      <w:r>
        <w:rPr>
          <w:rStyle w:val="HTMLCode"/>
          <w:rFonts w:ascii="Courier" w:hAnsi="Courier"/>
          <w:b/>
          <w:bCs/>
          <w:color w:val="009999"/>
        </w:rPr>
        <w:t>new</w:t>
      </w:r>
      <w:r>
        <w:t> keyword. So only in expressions of the form </w:t>
      </w:r>
      <w:r>
        <w:rPr>
          <w:rStyle w:val="HTMLCode"/>
          <w:rFonts w:ascii="Courier" w:hAnsi="Courier"/>
          <w:b/>
          <w:bCs/>
          <w:color w:val="009999"/>
        </w:rPr>
        <w:t>var</w:t>
      </w:r>
      <w:r>
        <w:rPr>
          <w:rStyle w:val="HTMLCode"/>
          <w:rFonts w:ascii="Courier" w:hAnsi="Courier"/>
        </w:rPr>
        <w:t> t = </w:t>
      </w:r>
      <w:r>
        <w:rPr>
          <w:rStyle w:val="HTMLCode"/>
          <w:rFonts w:ascii="Courier" w:hAnsi="Courier"/>
          <w:b/>
          <w:bCs/>
          <w:color w:val="009999"/>
        </w:rPr>
        <w:t>new</w:t>
      </w:r>
      <w:r>
        <w:rPr>
          <w:rStyle w:val="HTMLCode"/>
          <w:rFonts w:ascii="Courier" w:hAnsi="Courier"/>
        </w:rPr>
        <w:t> Type</w:t>
      </w:r>
      <w:r>
        <w:t>.</w:t>
      </w:r>
    </w:p>
    <w:p w14:paraId="770D9792" w14:textId="77777777" w:rsidR="00282C18" w:rsidRDefault="00282C18" w:rsidP="00282C18">
      <w:pPr>
        <w:pStyle w:val="NormalWeb"/>
        <w:spacing w:before="240" w:beforeAutospacing="0" w:after="240" w:afterAutospacing="0"/>
      </w:pPr>
      <w:r>
        <w:t>The </w:t>
      </w:r>
      <w:r>
        <w:rPr>
          <w:rStyle w:val="HTMLCode"/>
          <w:rFonts w:ascii="Courier" w:hAnsi="Courier"/>
          <w:b/>
          <w:bCs/>
          <w:color w:val="009999"/>
        </w:rPr>
        <w:t>var</w:t>
      </w:r>
      <w:r>
        <w:t xml:space="preserve"> keyword is very useful when working with Language Integrated Query (LINQ) and anonymous types, but </w:t>
      </w:r>
      <w:proofErr w:type="gramStart"/>
      <w:r>
        <w:t>that's</w:t>
      </w:r>
      <w:proofErr w:type="gramEnd"/>
      <w:r>
        <w:t xml:space="preserve"> outside the scope of these tutorials.</w:t>
      </w:r>
    </w:p>
    <w:p w14:paraId="33B01DCC" w14:textId="431A3DE6" w:rsidR="00B80C05" w:rsidRDefault="00B80C05" w:rsidP="00B80C05">
      <w:pPr>
        <w:pStyle w:val="Heading2"/>
      </w:pPr>
      <w:r>
        <w:t>Static methods</w:t>
      </w:r>
    </w:p>
    <w:p w14:paraId="3627154E" w14:textId="5C9E43BB" w:rsidR="00B80C05" w:rsidRDefault="00B80C05" w:rsidP="00B80C05">
      <w:r w:rsidRPr="00B80C05">
        <w:t xml:space="preserve">By default, methods and fields are associated with specific object or value instances of a class or struct type. But this need not be the case. We can indicate that this association </w:t>
      </w:r>
      <w:proofErr w:type="gramStart"/>
      <w:r w:rsidRPr="00B80C05">
        <w:t>doesn't</w:t>
      </w:r>
      <w:proofErr w:type="gramEnd"/>
      <w:r w:rsidRPr="00B80C05">
        <w:t xml:space="preserve"> exist. </w:t>
      </w:r>
      <w:proofErr w:type="gramStart"/>
      <w:r w:rsidRPr="00B80C05">
        <w:t>That's</w:t>
      </w:r>
      <w:proofErr w:type="gramEnd"/>
      <w:r w:rsidRPr="00B80C05">
        <w:t xml:space="preserve"> done by putting the static keyword in front of the method or field definition.</w:t>
      </w:r>
    </w:p>
    <w:p w14:paraId="1966C8DC" w14:textId="77777777" w:rsidR="00B80C05" w:rsidRDefault="00B80C05" w:rsidP="00B80C05">
      <w:pPr>
        <w:pStyle w:val="Heading2"/>
      </w:pPr>
      <w:proofErr w:type="gramStart"/>
      <w:r>
        <w:t>What's</w:t>
      </w:r>
      <w:proofErr w:type="gramEnd"/>
      <w:r>
        <w:t xml:space="preserve"> the point of making our methods static?</w:t>
      </w:r>
    </w:p>
    <w:p w14:paraId="3E9955DE" w14:textId="4CAE194A" w:rsidR="00B80C05" w:rsidRDefault="00B80C05" w:rsidP="00B80C05">
      <w:r>
        <w:t xml:space="preserve">Because static methods </w:t>
      </w:r>
      <w:proofErr w:type="gramStart"/>
      <w:r>
        <w:t>aren't</w:t>
      </w:r>
      <w:proofErr w:type="gramEnd"/>
      <w:r>
        <w:t xml:space="preserve"> associated with object instances, the compiled code doesn't have to keep track of which object you're invoking the method on. This means that static method invocations are a bit faster, but </w:t>
      </w:r>
      <w:proofErr w:type="gramStart"/>
      <w:r>
        <w:t>it's</w:t>
      </w:r>
      <w:proofErr w:type="gramEnd"/>
      <w:r>
        <w:t xml:space="preserve"> usually not significant enough to worry about.</w:t>
      </w:r>
    </w:p>
    <w:p w14:paraId="4E0D0246" w14:textId="0CDA53EE" w:rsidR="00C15C34" w:rsidRDefault="00C15C34" w:rsidP="00B80C05">
      <w:r>
        <w:t>A static variable’s value is same for all instances of the script (eg for all objects in a scene with the script attached)</w:t>
      </w:r>
    </w:p>
    <w:p w14:paraId="4BAE6F80" w14:textId="77777777" w:rsidR="00B80C05" w:rsidRDefault="00B80C05" w:rsidP="00B80C05">
      <w:pPr>
        <w:pStyle w:val="Heading2"/>
      </w:pPr>
      <w:r>
        <w:t>Delegates</w:t>
      </w:r>
    </w:p>
    <w:p w14:paraId="182C2576" w14:textId="3E0E10AC" w:rsidR="00B80C05" w:rsidRDefault="00B80C05" w:rsidP="00B80C05">
      <w:r>
        <w:t>A simple if-else block works for two functions, but it gets unwieldy fast when trying to support more functions. It would be much more convenient if we could use a variable to store a reference to the method that we want to invoke. This is possible, by using a delegate type. A delegate is a special type that defines what kind of method something can reference.</w:t>
      </w:r>
    </w:p>
    <w:p w14:paraId="68946532" w14:textId="77777777" w:rsidR="00B80C05" w:rsidRDefault="00B80C05" w:rsidP="00B80C05">
      <w:r>
        <w:t>Do we have to use a new script?</w:t>
      </w:r>
    </w:p>
    <w:p w14:paraId="3CA26589" w14:textId="005551D8" w:rsidR="00B80C05" w:rsidRDefault="00B80C05" w:rsidP="00B80C05">
      <w:r>
        <w:lastRenderedPageBreak/>
        <w:t xml:space="preserve">It's actually possible to define the delegate type inside </w:t>
      </w:r>
      <w:proofErr w:type="gramStart"/>
      <w:r>
        <w:t>Graph, but</w:t>
      </w:r>
      <w:proofErr w:type="gramEnd"/>
      <w:r>
        <w:t xml:space="preserve"> putting each type in its own script makes it explicit that they are separate things. In bigger projects, small types that are only used in the context of another type are often nested inside those types.</w:t>
      </w:r>
    </w:p>
    <w:p w14:paraId="56DA6F14" w14:textId="61D5F9DC" w:rsid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A0060E">
        <w:rPr>
          <w:rFonts w:ascii="Courier" w:eastAsia="Times New Roman" w:hAnsi="Courier" w:cs="Courier New"/>
          <w:b/>
          <w:bCs/>
          <w:color w:val="009999"/>
          <w:sz w:val="20"/>
          <w:szCs w:val="20"/>
        </w:rPr>
        <w:t>public</w:t>
      </w:r>
      <w:r w:rsidRPr="00A0060E">
        <w:rPr>
          <w:rFonts w:ascii="Courier" w:eastAsia="Times New Roman" w:hAnsi="Courier" w:cs="Courier New"/>
          <w:color w:val="AAAAAA"/>
          <w:sz w:val="20"/>
          <w:szCs w:val="20"/>
        </w:rPr>
        <w:t xml:space="preserve"> </w:t>
      </w:r>
      <w:r w:rsidRPr="00A0060E">
        <w:rPr>
          <w:rFonts w:ascii="Courier" w:eastAsia="Times New Roman" w:hAnsi="Courier" w:cs="Courier New"/>
          <w:b/>
          <w:bCs/>
          <w:color w:val="009999"/>
          <w:sz w:val="20"/>
          <w:szCs w:val="20"/>
        </w:rPr>
        <w:t>delegate</w:t>
      </w:r>
      <w:r w:rsidRPr="00A0060E">
        <w:rPr>
          <w:rFonts w:ascii="Courier" w:eastAsia="Times New Roman" w:hAnsi="Courier" w:cs="Courier New"/>
          <w:color w:val="AAAAAA"/>
          <w:sz w:val="20"/>
          <w:szCs w:val="20"/>
        </w:rPr>
        <w:t xml:space="preserve"> </w:t>
      </w:r>
      <w:ins w:id="2" w:author="Unknown">
        <w:r w:rsidRPr="00A0060E">
          <w:rPr>
            <w:rFonts w:ascii="Courier" w:eastAsia="Times New Roman" w:hAnsi="Courier" w:cs="Courier New"/>
            <w:b/>
            <w:bCs/>
            <w:color w:val="AAAAAA"/>
            <w:sz w:val="20"/>
            <w:szCs w:val="20"/>
            <w:shd w:val="clear" w:color="auto" w:fill="441111"/>
          </w:rPr>
          <w:t>float</w:t>
        </w:r>
      </w:ins>
      <w:r w:rsidRPr="00A0060E">
        <w:rPr>
          <w:rFonts w:ascii="Courier" w:eastAsia="Times New Roman" w:hAnsi="Courier" w:cs="Courier New"/>
          <w:color w:val="AAAAAA"/>
          <w:sz w:val="20"/>
          <w:szCs w:val="20"/>
        </w:rPr>
        <w:t xml:space="preserve"> </w:t>
      </w:r>
      <w:proofErr w:type="spellStart"/>
      <w:r w:rsidRPr="00A0060E">
        <w:rPr>
          <w:rFonts w:ascii="Courier" w:eastAsia="Times New Roman" w:hAnsi="Courier" w:cs="Courier New"/>
          <w:b/>
          <w:bCs/>
          <w:color w:val="AAAAAA"/>
          <w:sz w:val="20"/>
          <w:szCs w:val="20"/>
        </w:rPr>
        <w:t>GraphFunction</w:t>
      </w:r>
      <w:proofErr w:type="spellEnd"/>
      <w:r w:rsidRPr="00A0060E">
        <w:rPr>
          <w:rFonts w:ascii="Courier" w:eastAsia="Times New Roman" w:hAnsi="Courier" w:cs="Courier New"/>
          <w:color w:val="AAAAAA"/>
          <w:sz w:val="20"/>
          <w:szCs w:val="20"/>
        </w:rPr>
        <w:t xml:space="preserve"> (</w:t>
      </w:r>
      <w:ins w:id="3" w:author="Unknown">
        <w:r w:rsidRPr="00A0060E">
          <w:rPr>
            <w:rFonts w:ascii="Courier" w:eastAsia="Times New Roman" w:hAnsi="Courier" w:cs="Courier New"/>
            <w:b/>
            <w:bCs/>
            <w:color w:val="AAAAAA"/>
            <w:sz w:val="20"/>
            <w:szCs w:val="20"/>
            <w:shd w:val="clear" w:color="auto" w:fill="441111"/>
          </w:rPr>
          <w:t>float</w:t>
        </w:r>
        <w:r w:rsidRPr="00A0060E">
          <w:rPr>
            <w:rFonts w:ascii="Courier" w:eastAsia="Times New Roman" w:hAnsi="Courier" w:cs="Courier New"/>
            <w:color w:val="AAAAAA"/>
            <w:sz w:val="20"/>
            <w:szCs w:val="20"/>
            <w:shd w:val="clear" w:color="auto" w:fill="441111"/>
          </w:rPr>
          <w:t xml:space="preserve"> x, </w:t>
        </w:r>
        <w:r w:rsidRPr="00A0060E">
          <w:rPr>
            <w:rFonts w:ascii="Courier" w:eastAsia="Times New Roman" w:hAnsi="Courier" w:cs="Courier New"/>
            <w:b/>
            <w:bCs/>
            <w:color w:val="AAAAAA"/>
            <w:sz w:val="20"/>
            <w:szCs w:val="20"/>
            <w:shd w:val="clear" w:color="auto" w:fill="441111"/>
          </w:rPr>
          <w:t>float</w:t>
        </w:r>
        <w:r w:rsidRPr="00A0060E">
          <w:rPr>
            <w:rFonts w:ascii="Courier" w:eastAsia="Times New Roman" w:hAnsi="Courier" w:cs="Courier New"/>
            <w:color w:val="AAAAAA"/>
            <w:sz w:val="20"/>
            <w:szCs w:val="20"/>
            <w:shd w:val="clear" w:color="auto" w:fill="441111"/>
          </w:rPr>
          <w:t xml:space="preserve"> t</w:t>
        </w:r>
      </w:ins>
      <w:proofErr w:type="gramStart"/>
      <w:r w:rsidRPr="00A0060E">
        <w:rPr>
          <w:rFonts w:ascii="Courier" w:eastAsia="Times New Roman" w:hAnsi="Courier" w:cs="Courier New"/>
          <w:color w:val="AAAAAA"/>
          <w:sz w:val="20"/>
          <w:szCs w:val="20"/>
        </w:rPr>
        <w:t>);</w:t>
      </w:r>
      <w:proofErr w:type="gramEnd"/>
    </w:p>
    <w:p w14:paraId="2DAFC62B" w14:textId="05CBE631" w:rsidR="009D611B" w:rsidRDefault="009D611B" w:rsidP="009D611B"/>
    <w:p w14:paraId="7A4A8F62" w14:textId="57DB84F3" w:rsidR="009D611B" w:rsidRPr="005D487E" w:rsidRDefault="009D611B" w:rsidP="009D611B">
      <w:pPr>
        <w:rPr>
          <w:rFonts w:ascii="4 Star Face Font" w:hAnsi="4 Star Face Font"/>
          <w:color w:val="00B050"/>
          <w:sz w:val="36"/>
          <w:szCs w:val="36"/>
        </w:rPr>
      </w:pPr>
      <w:r w:rsidRPr="005D487E">
        <w:rPr>
          <w:rFonts w:ascii="4 Star Face Font" w:hAnsi="4 Star Face Font"/>
          <w:color w:val="00B050"/>
          <w:sz w:val="36"/>
          <w:szCs w:val="36"/>
        </w:rPr>
        <w:t>Calling:</w:t>
      </w:r>
    </w:p>
    <w:p w14:paraId="503AB734" w14:textId="29DC7422" w:rsidR="009D611B" w:rsidRDefault="009D611B" w:rsidP="009D611B">
      <w:r>
        <w:t xml:space="preserve">You can call the functions stored in a delegate by writing: myDelegate.Invoke(parameters); which has a shortcut as </w:t>
      </w:r>
      <w:proofErr w:type="spellStart"/>
      <w:r>
        <w:t>myDelegate</w:t>
      </w:r>
      <w:proofErr w:type="spellEnd"/>
      <w:r>
        <w:t>(parameters)</w:t>
      </w:r>
    </w:p>
    <w:p w14:paraId="6A044A98" w14:textId="09601824" w:rsidR="009D611B" w:rsidRDefault="009D611B" w:rsidP="009D611B"/>
    <w:p w14:paraId="3EEAAC80" w14:textId="77777777" w:rsidR="005D487E" w:rsidRDefault="009D611B" w:rsidP="009D611B">
      <w:r w:rsidRPr="005D487E">
        <w:rPr>
          <w:rFonts w:ascii="4 Star Face Font" w:hAnsi="4 Star Face Font"/>
          <w:color w:val="00B050"/>
          <w:sz w:val="36"/>
          <w:szCs w:val="36"/>
        </w:rPr>
        <w:t>Example of Use</w:t>
      </w:r>
      <w:r>
        <w:t xml:space="preserve">: </w:t>
      </w:r>
    </w:p>
    <w:p w14:paraId="132D6B09" w14:textId="77777777" w:rsidR="005D487E" w:rsidRDefault="009D611B" w:rsidP="009D611B">
      <w:r>
        <w:t xml:space="preserve">You can use delegates as parameters in functions so </w:t>
      </w:r>
      <w:r w:rsidR="005D487E">
        <w:t>yo</w:t>
      </w:r>
      <w:r>
        <w:t>u can call them and</w:t>
      </w:r>
      <w:r w:rsidR="005D487E">
        <w:t xml:space="preserve"> different functions are called in the parent functions, depending upon the value of the delegate parameter. </w:t>
      </w:r>
      <w:proofErr w:type="spellStart"/>
      <w:r w:rsidR="005D487E">
        <w:t>Eg.</w:t>
      </w:r>
      <w:proofErr w:type="spellEnd"/>
      <w:r w:rsidR="005D487E">
        <w:br/>
      </w:r>
    </w:p>
    <w:p w14:paraId="2321BDC1" w14:textId="5E6CE8DF"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delegate</w:t>
      </w:r>
      <w:r w:rsidR="005D487E" w:rsidRPr="001C5CF8">
        <w:rPr>
          <w:rFonts w:ascii="Courier" w:eastAsia="Times New Roman" w:hAnsi="Courier" w:cs="Courier New"/>
          <w:b/>
          <w:bCs/>
          <w:color w:val="009999"/>
          <w:sz w:val="20"/>
          <w:szCs w:val="20"/>
        </w:rPr>
        <w:t xml:space="preserve"> </w:t>
      </w:r>
      <w:r>
        <w:rPr>
          <w:rFonts w:ascii="Courier" w:eastAsia="Times New Roman" w:hAnsi="Courier" w:cs="Courier New"/>
          <w:b/>
          <w:bCs/>
          <w:color w:val="009999"/>
          <w:sz w:val="20"/>
          <w:szCs w:val="20"/>
        </w:rPr>
        <w:t>int</w:t>
      </w:r>
      <w:r w:rsidR="005D487E" w:rsidRPr="001C5CF8">
        <w:rPr>
          <w:rFonts w:ascii="Courier" w:eastAsia="Times New Roman" w:hAnsi="Courier" w:cs="Courier New"/>
          <w:b/>
          <w:bCs/>
          <w:color w:val="009999"/>
          <w:sz w:val="20"/>
          <w:szCs w:val="20"/>
        </w:rPr>
        <w:t xml:space="preserve"> </w:t>
      </w:r>
      <w:proofErr w:type="gramStart"/>
      <w:r w:rsidR="005D487E" w:rsidRPr="001C5CF8">
        <w:rPr>
          <w:rFonts w:ascii="Courier" w:eastAsia="Times New Roman" w:hAnsi="Courier" w:cs="Courier New"/>
          <w:b/>
          <w:bCs/>
          <w:color w:val="009999"/>
          <w:sz w:val="20"/>
          <w:szCs w:val="20"/>
        </w:rPr>
        <w:t>myD(</w:t>
      </w:r>
      <w:proofErr w:type="gramEnd"/>
      <w:r w:rsidR="005D487E" w:rsidRPr="001C5CF8">
        <w:rPr>
          <w:rFonts w:ascii="Courier" w:eastAsia="Times New Roman" w:hAnsi="Courier" w:cs="Courier New"/>
          <w:b/>
          <w:bCs/>
          <w:color w:val="009999"/>
          <w:sz w:val="20"/>
          <w:szCs w:val="20"/>
        </w:rPr>
        <w:t>PlayerStats stats);</w:t>
      </w:r>
    </w:p>
    <w:p w14:paraId="78B79498" w14:textId="0BA39FF0"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void</w:t>
      </w:r>
      <w:r w:rsidR="005D487E" w:rsidRPr="001C5CF8">
        <w:rPr>
          <w:rFonts w:ascii="Courier" w:eastAsia="Times New Roman" w:hAnsi="Courier" w:cs="Courier New"/>
          <w:b/>
          <w:bCs/>
          <w:color w:val="009999"/>
          <w:sz w:val="20"/>
          <w:szCs w:val="20"/>
        </w:rPr>
        <w:t xml:space="preserve"> </w:t>
      </w:r>
      <w:proofErr w:type="gramStart"/>
      <w:r w:rsidR="005D487E" w:rsidRPr="001C5CF8">
        <w:rPr>
          <w:rFonts w:ascii="Courier" w:eastAsia="Times New Roman" w:hAnsi="Courier" w:cs="Courier New"/>
          <w:b/>
          <w:bCs/>
          <w:color w:val="009999"/>
          <w:sz w:val="20"/>
          <w:szCs w:val="20"/>
        </w:rPr>
        <w:t>onStart(</w:t>
      </w:r>
      <w:proofErr w:type="gramEnd"/>
      <w:r w:rsidR="005D487E" w:rsidRPr="001C5CF8">
        <w:rPr>
          <w:rFonts w:ascii="Courier" w:eastAsia="Times New Roman" w:hAnsi="Courier" w:cs="Courier New"/>
          <w:b/>
          <w:bCs/>
          <w:color w:val="009999"/>
          <w:sz w:val="20"/>
          <w:szCs w:val="20"/>
        </w:rPr>
        <w:t>)</w:t>
      </w:r>
    </w:p>
    <w:p w14:paraId="025E27F3" w14:textId="132EA0C9" w:rsidR="005D487E"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7EDAF677" w14:textId="0CF2F464" w:rsidR="001C5CF8"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int </w:t>
      </w:r>
      <w:proofErr w:type="gramStart"/>
      <w:r>
        <w:rPr>
          <w:rFonts w:ascii="Courier" w:eastAsia="Times New Roman" w:hAnsi="Courier" w:cs="Courier New"/>
          <w:b/>
          <w:bCs/>
          <w:color w:val="009999"/>
          <w:sz w:val="20"/>
          <w:szCs w:val="20"/>
        </w:rPr>
        <w:t>x;</w:t>
      </w:r>
      <w:proofErr w:type="gramEnd"/>
    </w:p>
    <w:p w14:paraId="1C60B100" w14:textId="092689C3"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x = </w:t>
      </w:r>
      <w:proofErr w:type="gramStart"/>
      <w:r w:rsidR="005D487E" w:rsidRPr="001C5CF8">
        <w:rPr>
          <w:rFonts w:ascii="Courier" w:eastAsia="Times New Roman" w:hAnsi="Courier" w:cs="Courier New"/>
          <w:b/>
          <w:bCs/>
          <w:color w:val="009999"/>
          <w:sz w:val="20"/>
          <w:szCs w:val="20"/>
        </w:rPr>
        <w:t>Foo(</w:t>
      </w:r>
      <w:proofErr w:type="gramEnd"/>
      <w:r w:rsidR="005D487E" w:rsidRPr="001C5CF8">
        <w:rPr>
          <w:rFonts w:ascii="Courier" w:eastAsia="Times New Roman" w:hAnsi="Courier" w:cs="Courier New"/>
          <w:b/>
          <w:bCs/>
          <w:color w:val="009999"/>
          <w:sz w:val="20"/>
          <w:szCs w:val="20"/>
        </w:rPr>
        <w:t>Bar);</w:t>
      </w:r>
    </w:p>
    <w:p w14:paraId="1042FEA4" w14:textId="1154185E"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x = </w:t>
      </w:r>
      <w:proofErr w:type="gramStart"/>
      <w:r w:rsidR="005D487E" w:rsidRPr="001C5CF8">
        <w:rPr>
          <w:rFonts w:ascii="Courier" w:eastAsia="Times New Roman" w:hAnsi="Courier" w:cs="Courier New"/>
          <w:b/>
          <w:bCs/>
          <w:color w:val="009999"/>
          <w:sz w:val="20"/>
          <w:szCs w:val="20"/>
        </w:rPr>
        <w:t>Foo(</w:t>
      </w:r>
      <w:proofErr w:type="gramEnd"/>
      <w:r w:rsidR="005D487E" w:rsidRPr="001C5CF8">
        <w:rPr>
          <w:rFonts w:ascii="Courier" w:eastAsia="Times New Roman" w:hAnsi="Courier" w:cs="Courier New"/>
          <w:b/>
          <w:bCs/>
          <w:color w:val="009999"/>
          <w:sz w:val="20"/>
          <w:szCs w:val="20"/>
        </w:rPr>
        <w:t>Sauce);</w:t>
      </w:r>
    </w:p>
    <w:p w14:paraId="0E7125F4" w14:textId="58304D13"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r w:rsidRPr="001C5CF8">
        <w:rPr>
          <w:rFonts w:ascii="Courier" w:eastAsia="Times New Roman" w:hAnsi="Courier" w:cs="Courier New"/>
          <w:b/>
          <w:bCs/>
          <w:color w:val="009999"/>
          <w:sz w:val="20"/>
          <w:szCs w:val="20"/>
        </w:rPr>
        <w:br/>
      </w:r>
      <w:r w:rsidR="001C5CF8">
        <w:rPr>
          <w:rFonts w:ascii="Courier" w:eastAsia="Times New Roman" w:hAnsi="Courier" w:cs="Courier New"/>
          <w:b/>
          <w:bCs/>
          <w:color w:val="009999"/>
          <w:sz w:val="20"/>
          <w:szCs w:val="20"/>
        </w:rPr>
        <w:t>int</w:t>
      </w:r>
      <w:r w:rsidRPr="001C5CF8">
        <w:rPr>
          <w:rFonts w:ascii="Courier" w:eastAsia="Times New Roman" w:hAnsi="Courier" w:cs="Courier New"/>
          <w:b/>
          <w:bCs/>
          <w:color w:val="009999"/>
          <w:sz w:val="20"/>
          <w:szCs w:val="20"/>
        </w:rPr>
        <w:t xml:space="preserve"> </w:t>
      </w:r>
      <w:proofErr w:type="gramStart"/>
      <w:r w:rsidRPr="001C5CF8">
        <w:rPr>
          <w:rFonts w:ascii="Courier" w:eastAsia="Times New Roman" w:hAnsi="Courier" w:cs="Courier New"/>
          <w:b/>
          <w:bCs/>
          <w:color w:val="009999"/>
          <w:sz w:val="20"/>
          <w:szCs w:val="20"/>
        </w:rPr>
        <w:t>Foo(</w:t>
      </w:r>
      <w:proofErr w:type="gramEnd"/>
      <w:r w:rsidRPr="001C5CF8">
        <w:rPr>
          <w:rFonts w:ascii="Courier" w:eastAsia="Times New Roman" w:hAnsi="Courier" w:cs="Courier New"/>
          <w:b/>
          <w:bCs/>
          <w:color w:val="009999"/>
          <w:sz w:val="20"/>
          <w:szCs w:val="20"/>
        </w:rPr>
        <w:t>myD foo)</w:t>
      </w:r>
    </w:p>
    <w:p w14:paraId="46AF6606" w14:textId="557993BC"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34257EBF" w14:textId="3D9DE3F7"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return </w:t>
      </w:r>
      <w:r w:rsidR="005D487E" w:rsidRPr="001C5CF8">
        <w:rPr>
          <w:rFonts w:ascii="Courier" w:eastAsia="Times New Roman" w:hAnsi="Courier" w:cs="Courier New"/>
          <w:b/>
          <w:bCs/>
          <w:color w:val="009999"/>
          <w:sz w:val="20"/>
          <w:szCs w:val="20"/>
        </w:rPr>
        <w:t>foo(</w:t>
      </w:r>
      <w:r w:rsidR="00AA75E5" w:rsidRPr="001C5CF8">
        <w:rPr>
          <w:rFonts w:ascii="Courier" w:eastAsia="Times New Roman" w:hAnsi="Courier" w:cs="Courier New"/>
          <w:b/>
          <w:bCs/>
          <w:color w:val="009999"/>
          <w:sz w:val="20"/>
          <w:szCs w:val="20"/>
        </w:rPr>
        <w:t>stats</w:t>
      </w:r>
      <w:proofErr w:type="gramStart"/>
      <w:r w:rsidR="005D487E" w:rsidRPr="001C5CF8">
        <w:rPr>
          <w:rFonts w:ascii="Courier" w:eastAsia="Times New Roman" w:hAnsi="Courier" w:cs="Courier New"/>
          <w:b/>
          <w:bCs/>
          <w:color w:val="009999"/>
          <w:sz w:val="20"/>
          <w:szCs w:val="20"/>
        </w:rPr>
        <w:t>);</w:t>
      </w:r>
      <w:proofErr w:type="gramEnd"/>
    </w:p>
    <w:p w14:paraId="5554901C" w14:textId="34CB28C2"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67DAA565" w14:textId="77F4B85F"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int </w:t>
      </w:r>
      <w:proofErr w:type="gramStart"/>
      <w:r w:rsidR="005D487E" w:rsidRPr="001C5CF8">
        <w:rPr>
          <w:rFonts w:ascii="Courier" w:eastAsia="Times New Roman" w:hAnsi="Courier" w:cs="Courier New"/>
          <w:b/>
          <w:bCs/>
          <w:color w:val="009999"/>
          <w:sz w:val="20"/>
          <w:szCs w:val="20"/>
        </w:rPr>
        <w:t>Bar(</w:t>
      </w:r>
      <w:proofErr w:type="gramEnd"/>
      <w:r w:rsidR="005D487E" w:rsidRPr="001C5CF8">
        <w:rPr>
          <w:rFonts w:ascii="Courier" w:eastAsia="Times New Roman" w:hAnsi="Courier" w:cs="Courier New"/>
          <w:b/>
          <w:bCs/>
          <w:color w:val="009999"/>
          <w:sz w:val="20"/>
          <w:szCs w:val="20"/>
        </w:rPr>
        <w:t>PlayerStats stats)</w:t>
      </w:r>
    </w:p>
    <w:p w14:paraId="70E7658D" w14:textId="4A07F805"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2EC2B9F9" w14:textId="6D9B8A2E"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 xml:space="preserve">return </w:t>
      </w:r>
      <w:proofErr w:type="gramStart"/>
      <w:r w:rsidRPr="001C5CF8">
        <w:rPr>
          <w:rFonts w:ascii="Courier" w:eastAsia="Times New Roman" w:hAnsi="Courier" w:cs="Courier New"/>
          <w:b/>
          <w:bCs/>
          <w:color w:val="009999"/>
          <w:sz w:val="20"/>
          <w:szCs w:val="20"/>
        </w:rPr>
        <w:t>stats.kills</w:t>
      </w:r>
      <w:proofErr w:type="gramEnd"/>
      <w:r w:rsidRPr="001C5CF8">
        <w:rPr>
          <w:rFonts w:ascii="Courier" w:eastAsia="Times New Roman" w:hAnsi="Courier" w:cs="Courier New"/>
          <w:b/>
          <w:bCs/>
          <w:color w:val="009999"/>
          <w:sz w:val="20"/>
          <w:szCs w:val="20"/>
        </w:rPr>
        <w:t xml:space="preserve">; </w:t>
      </w:r>
    </w:p>
    <w:p w14:paraId="6EBAFBA4" w14:textId="1654BA64"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32FAE0EF" w14:textId="2119EBDB" w:rsidR="005D487E"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int </w:t>
      </w:r>
      <w:proofErr w:type="gramStart"/>
      <w:r w:rsidR="005D487E" w:rsidRPr="001C5CF8">
        <w:rPr>
          <w:rFonts w:ascii="Courier" w:eastAsia="Times New Roman" w:hAnsi="Courier" w:cs="Courier New"/>
          <w:b/>
          <w:bCs/>
          <w:color w:val="009999"/>
          <w:sz w:val="20"/>
          <w:szCs w:val="20"/>
        </w:rPr>
        <w:t>Sauce(</w:t>
      </w:r>
      <w:proofErr w:type="gramEnd"/>
      <w:r w:rsidR="005D487E" w:rsidRPr="001C5CF8">
        <w:rPr>
          <w:rFonts w:ascii="Courier" w:eastAsia="Times New Roman" w:hAnsi="Courier" w:cs="Courier New"/>
          <w:b/>
          <w:bCs/>
          <w:color w:val="009999"/>
          <w:sz w:val="20"/>
          <w:szCs w:val="20"/>
        </w:rPr>
        <w:t>PlayerStats stats)</w:t>
      </w:r>
    </w:p>
    <w:p w14:paraId="5D93ED97" w14:textId="77777777"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0F0E9F9D" w14:textId="50CD7A5E"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 xml:space="preserve">return </w:t>
      </w:r>
      <w:proofErr w:type="gramStart"/>
      <w:r w:rsidRPr="001C5CF8">
        <w:rPr>
          <w:rFonts w:ascii="Courier" w:eastAsia="Times New Roman" w:hAnsi="Courier" w:cs="Courier New"/>
          <w:b/>
          <w:bCs/>
          <w:color w:val="009999"/>
          <w:sz w:val="20"/>
          <w:szCs w:val="20"/>
        </w:rPr>
        <w:t>stats.sauce</w:t>
      </w:r>
      <w:proofErr w:type="gramEnd"/>
      <w:r w:rsidRPr="001C5CF8">
        <w:rPr>
          <w:rFonts w:ascii="Courier" w:eastAsia="Times New Roman" w:hAnsi="Courier" w:cs="Courier New"/>
          <w:b/>
          <w:bCs/>
          <w:color w:val="009999"/>
          <w:sz w:val="20"/>
          <w:szCs w:val="20"/>
        </w:rPr>
        <w:t xml:space="preserve">; </w:t>
      </w:r>
    </w:p>
    <w:p w14:paraId="3F0DF0C6" w14:textId="77777777" w:rsidR="005D487E" w:rsidRPr="001C5CF8" w:rsidRDefault="005D487E"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5AB0A978" w14:textId="77777777" w:rsidR="001C5CF8" w:rsidRDefault="001C5CF8" w:rsidP="009D611B"/>
    <w:p w14:paraId="4FE4193F" w14:textId="429190B3" w:rsidR="001C5CF8" w:rsidRDefault="009D611B" w:rsidP="001C5CF8">
      <w:r>
        <w:t>U can add or remove functions from delegates, called ‘Subscribing’ and ‘Unsubscribing’; by using symbols ‘+=’ and ‘-=’.</w:t>
      </w:r>
    </w:p>
    <w:p w14:paraId="6568F54C" w14:textId="566D3ED0" w:rsidR="00386755" w:rsidRDefault="00386755" w:rsidP="00386755">
      <w:pPr>
        <w:pStyle w:val="Heading2"/>
      </w:pPr>
      <w:r>
        <w:t>Events</w:t>
      </w:r>
    </w:p>
    <w:p w14:paraId="380F8E06" w14:textId="68935FF3" w:rsidR="00A95D70" w:rsidRPr="00A95D70" w:rsidRDefault="00A95D70" w:rsidP="00A95D70">
      <w:r>
        <w:t>Lies under namespace “System”.</w:t>
      </w:r>
    </w:p>
    <w:p w14:paraId="765F3E5E" w14:textId="251B5E9A" w:rsidR="00386755" w:rsidRDefault="00386755" w:rsidP="00386755">
      <w:r>
        <w:t xml:space="preserve">The “event” keyword makes a delegate to become only </w:t>
      </w:r>
      <w:proofErr w:type="spellStart"/>
      <w:r>
        <w:t>subscribable</w:t>
      </w:r>
      <w:proofErr w:type="spellEnd"/>
      <w:r>
        <w:t xml:space="preserve"> and </w:t>
      </w:r>
      <w:proofErr w:type="spellStart"/>
      <w:r>
        <w:t>unscribable</w:t>
      </w:r>
      <w:proofErr w:type="spellEnd"/>
      <w:r>
        <w:t xml:space="preserve"> from classes other than where it is declared.</w:t>
      </w:r>
    </w:p>
    <w:p w14:paraId="2609016E" w14:textId="58FF9169" w:rsidR="00386755" w:rsidRPr="00386755" w:rsidRDefault="00386755" w:rsidP="00386755">
      <w:proofErr w:type="gramStart"/>
      <w:r>
        <w:t>So</w:t>
      </w:r>
      <w:proofErr w:type="gramEnd"/>
      <w:r>
        <w:t xml:space="preserve"> u can “call it” or “give it a completely new value” only within the class where it is declared. </w:t>
      </w:r>
    </w:p>
    <w:p w14:paraId="08A7B5CC" w14:textId="2F57F4C9" w:rsidR="001C5CF8" w:rsidRDefault="00386755" w:rsidP="00386755">
      <w:pPr>
        <w:pStyle w:val="Heading2"/>
        <w:rPr>
          <w:rFonts w:ascii="Calibri" w:hAnsi="Calibri" w:cs="Calibri"/>
        </w:rPr>
      </w:pPr>
      <w:r>
        <w:t xml:space="preserve">Actions and </w:t>
      </w:r>
      <w:proofErr w:type="spellStart"/>
      <w:r>
        <w:rPr>
          <w:rFonts w:ascii="Calibri" w:hAnsi="Calibri" w:cs="Calibri"/>
        </w:rPr>
        <w:t>Funcs</w:t>
      </w:r>
      <w:proofErr w:type="spellEnd"/>
    </w:p>
    <w:p w14:paraId="14A843A4" w14:textId="77777777" w:rsidR="00A95D70" w:rsidRDefault="00A95D70" w:rsidP="004A35BF">
      <w:r>
        <w:t>They are like shorthand delegates for creating events.</w:t>
      </w:r>
    </w:p>
    <w:p w14:paraId="3F972751" w14:textId="77777777" w:rsidR="00A95D70" w:rsidRDefault="00A95D70" w:rsidP="004A35BF">
      <w:r>
        <w:t>Used as:</w:t>
      </w:r>
    </w:p>
    <w:p w14:paraId="5C569810" w14:textId="31DE9252" w:rsidR="004A35BF" w:rsidRDefault="00A95D70" w:rsidP="00A95D70">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A95D70">
        <w:rPr>
          <w:rFonts w:ascii="Courier" w:eastAsia="Times New Roman" w:hAnsi="Courier" w:cs="Courier New"/>
          <w:b/>
          <w:bCs/>
          <w:color w:val="009999"/>
          <w:sz w:val="20"/>
          <w:szCs w:val="20"/>
        </w:rPr>
        <w:lastRenderedPageBreak/>
        <w:t xml:space="preserve">public event Action </w:t>
      </w:r>
      <w:proofErr w:type="spellStart"/>
      <w:proofErr w:type="gramStart"/>
      <w:r w:rsidRPr="00A95D70">
        <w:rPr>
          <w:rFonts w:ascii="Courier" w:eastAsia="Times New Roman" w:hAnsi="Courier" w:cs="Courier New"/>
          <w:b/>
          <w:bCs/>
          <w:color w:val="009999"/>
          <w:sz w:val="20"/>
          <w:szCs w:val="20"/>
        </w:rPr>
        <w:t>someEvent</w:t>
      </w:r>
      <w:proofErr w:type="spellEnd"/>
      <w:r w:rsidRPr="00A95D70">
        <w:rPr>
          <w:rFonts w:ascii="Courier" w:eastAsia="Times New Roman" w:hAnsi="Courier" w:cs="Courier New"/>
          <w:b/>
          <w:bCs/>
          <w:color w:val="009999"/>
          <w:sz w:val="20"/>
          <w:szCs w:val="20"/>
        </w:rPr>
        <w:t>;</w:t>
      </w:r>
      <w:proofErr w:type="gramEnd"/>
      <w:r w:rsidRPr="00A95D70">
        <w:rPr>
          <w:rFonts w:ascii="Courier" w:eastAsia="Times New Roman" w:hAnsi="Courier" w:cs="Courier New"/>
          <w:b/>
          <w:bCs/>
          <w:color w:val="009999"/>
          <w:sz w:val="20"/>
          <w:szCs w:val="20"/>
        </w:rPr>
        <w:t xml:space="preserve">  </w:t>
      </w:r>
    </w:p>
    <w:p w14:paraId="2C508A9E" w14:textId="0D8537B6" w:rsidR="00A95D70" w:rsidRDefault="00A95D70" w:rsidP="00A95D70">
      <w:r>
        <w:t>Action: Delegate with void return type. No parameters</w:t>
      </w:r>
    </w:p>
    <w:p w14:paraId="3148E13C" w14:textId="13398725" w:rsidR="00A95D70" w:rsidRDefault="00A95D70" w:rsidP="00A95D70">
      <w:r>
        <w:t>Action&lt;T&gt;, Action&lt;T1, T2, …&gt;: Delegate with void return type, custom parameters</w:t>
      </w:r>
    </w:p>
    <w:p w14:paraId="44295A29" w14:textId="79ABA9AC" w:rsidR="00A95D70" w:rsidRDefault="00A95D70" w:rsidP="00A95D70">
      <w:proofErr w:type="spellStart"/>
      <w:r>
        <w:t>Func</w:t>
      </w:r>
      <w:proofErr w:type="spellEnd"/>
      <w:r>
        <w:t>&lt;T&gt;: Delegate with custom return type, no parameters</w:t>
      </w:r>
    </w:p>
    <w:p w14:paraId="22A5295C" w14:textId="55D642C8" w:rsidR="00A95D70" w:rsidRDefault="00A95D70" w:rsidP="00A95D70">
      <w:proofErr w:type="spellStart"/>
      <w:r>
        <w:t>Func</w:t>
      </w:r>
      <w:proofErr w:type="spellEnd"/>
      <w:r>
        <w:t xml:space="preserve">&lt;T1, T2&gt;, </w:t>
      </w:r>
      <w:proofErr w:type="spellStart"/>
      <w:r>
        <w:t>Func</w:t>
      </w:r>
      <w:proofErr w:type="spellEnd"/>
      <w:r>
        <w:t>&lt;T1, T2, T3, …&gt;: Delegate with custom return type, custom parameters; here the last type specified is used as the return type.</w:t>
      </w:r>
    </w:p>
    <w:p w14:paraId="17CCE60C" w14:textId="1DF765E5" w:rsidR="00A95D70" w:rsidRDefault="00A95D70" w:rsidP="00A95D70">
      <w:proofErr w:type="spellStart"/>
      <w:r>
        <w:t>Eg.</w:t>
      </w:r>
      <w:proofErr w:type="spellEnd"/>
      <w:r>
        <w:t xml:space="preserve"> </w:t>
      </w:r>
      <w:r>
        <w:tab/>
      </w:r>
      <w:r w:rsidR="00F774EB">
        <w:tab/>
      </w:r>
      <w:r w:rsidR="00F774EB">
        <w:tab/>
      </w:r>
      <w:proofErr w:type="spellStart"/>
      <w:r>
        <w:t>Func</w:t>
      </w:r>
      <w:proofErr w:type="spellEnd"/>
      <w:r>
        <w:t xml:space="preserve">&lt;int, string, bool&gt; </w:t>
      </w:r>
      <w:proofErr w:type="spellStart"/>
      <w:proofErr w:type="gramStart"/>
      <w:r>
        <w:t>myD</w:t>
      </w:r>
      <w:proofErr w:type="spellEnd"/>
      <w:r>
        <w:t>;</w:t>
      </w:r>
      <w:proofErr w:type="gramEnd"/>
      <w:r>
        <w:t xml:space="preserve"> </w:t>
      </w:r>
    </w:p>
    <w:p w14:paraId="3DF0B3CD" w14:textId="054A1813" w:rsidR="00A95D70" w:rsidRDefault="00A95D70" w:rsidP="00A95D70">
      <w:r>
        <w:t xml:space="preserve">Is equivalent to: </w:t>
      </w:r>
      <w:r w:rsidR="00F774EB">
        <w:tab/>
      </w:r>
      <w:r>
        <w:t xml:space="preserve">delegate bool </w:t>
      </w:r>
      <w:proofErr w:type="gramStart"/>
      <w:r>
        <w:t>myD(</w:t>
      </w:r>
      <w:proofErr w:type="gramEnd"/>
      <w:r>
        <w:t>int a, string b);</w:t>
      </w:r>
    </w:p>
    <w:p w14:paraId="068A38FE" w14:textId="5A28779E" w:rsidR="00F774EB" w:rsidRPr="00A95D70" w:rsidRDefault="00F774EB" w:rsidP="00A95D70">
      <w:r>
        <w:tab/>
      </w:r>
      <w:r>
        <w:tab/>
      </w:r>
      <w:r>
        <w:tab/>
      </w:r>
      <w:proofErr w:type="spellStart"/>
      <w:r>
        <w:t>myD</w:t>
      </w:r>
      <w:proofErr w:type="spellEnd"/>
      <w:r>
        <w:t xml:space="preserve"> </w:t>
      </w:r>
      <w:proofErr w:type="spellStart"/>
      <w:proofErr w:type="gramStart"/>
      <w:r>
        <w:t>myDelegate</w:t>
      </w:r>
      <w:proofErr w:type="spellEnd"/>
      <w:r>
        <w:t>;</w:t>
      </w:r>
      <w:proofErr w:type="gramEnd"/>
    </w:p>
    <w:p w14:paraId="7C937BD7" w14:textId="7CA95ED3" w:rsidR="001C5CF8" w:rsidRDefault="001C5CF8" w:rsidP="001C5CF8">
      <w:pPr>
        <w:pStyle w:val="Heading2"/>
      </w:pPr>
      <w:r>
        <w:t>Lambda Expressions</w:t>
      </w:r>
    </w:p>
    <w:p w14:paraId="71F49647" w14:textId="4F36163B" w:rsidR="001C5CF8" w:rsidRPr="001C5CF8" w:rsidRDefault="001C5CF8" w:rsidP="001C5CF8">
      <w:r w:rsidRPr="001C5CF8">
        <w:t xml:space="preserve">In the above example, we can replace the function </w:t>
      </w:r>
    </w:p>
    <w:p w14:paraId="2BFAD374" w14:textId="7AF52E7C" w:rsid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myD x=Sauce(stats</w:t>
      </w:r>
      <w:proofErr w:type="gramStart"/>
      <w:r>
        <w:rPr>
          <w:rFonts w:ascii="Courier" w:eastAsia="Times New Roman" w:hAnsi="Courier" w:cs="Courier New"/>
          <w:b/>
          <w:bCs/>
          <w:color w:val="009999"/>
          <w:sz w:val="20"/>
          <w:szCs w:val="20"/>
        </w:rPr>
        <w:t>);</w:t>
      </w:r>
      <w:proofErr w:type="gramEnd"/>
    </w:p>
    <w:p w14:paraId="3F7DBC8A" w14:textId="5BC83DE1" w:rsidR="001C5CF8"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Pr>
          <w:rFonts w:ascii="Courier" w:eastAsia="Times New Roman" w:hAnsi="Courier" w:cs="Courier New"/>
          <w:b/>
          <w:bCs/>
          <w:color w:val="009999"/>
          <w:sz w:val="20"/>
          <w:szCs w:val="20"/>
        </w:rPr>
        <w:t xml:space="preserve">int </w:t>
      </w:r>
      <w:proofErr w:type="gramStart"/>
      <w:r w:rsidRPr="001C5CF8">
        <w:rPr>
          <w:rFonts w:ascii="Courier" w:eastAsia="Times New Roman" w:hAnsi="Courier" w:cs="Courier New"/>
          <w:b/>
          <w:bCs/>
          <w:color w:val="009999"/>
          <w:sz w:val="20"/>
          <w:szCs w:val="20"/>
        </w:rPr>
        <w:t>Sauce(</w:t>
      </w:r>
      <w:proofErr w:type="gramEnd"/>
      <w:r w:rsidRPr="001C5CF8">
        <w:rPr>
          <w:rFonts w:ascii="Courier" w:eastAsia="Times New Roman" w:hAnsi="Courier" w:cs="Courier New"/>
          <w:b/>
          <w:bCs/>
          <w:color w:val="009999"/>
          <w:sz w:val="20"/>
          <w:szCs w:val="20"/>
        </w:rPr>
        <w:t>PlayerStats stats)</w:t>
      </w:r>
    </w:p>
    <w:p w14:paraId="55B6DBD7" w14:textId="77777777" w:rsidR="001C5CF8"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631CA703" w14:textId="77777777" w:rsidR="001C5CF8"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 xml:space="preserve">return </w:t>
      </w:r>
      <w:proofErr w:type="gramStart"/>
      <w:r w:rsidRPr="001C5CF8">
        <w:rPr>
          <w:rFonts w:ascii="Courier" w:eastAsia="Times New Roman" w:hAnsi="Courier" w:cs="Courier New"/>
          <w:b/>
          <w:bCs/>
          <w:color w:val="009999"/>
          <w:sz w:val="20"/>
          <w:szCs w:val="20"/>
        </w:rPr>
        <w:t>stats.sauce</w:t>
      </w:r>
      <w:proofErr w:type="gramEnd"/>
      <w:r w:rsidRPr="001C5CF8">
        <w:rPr>
          <w:rFonts w:ascii="Courier" w:eastAsia="Times New Roman" w:hAnsi="Courier" w:cs="Courier New"/>
          <w:b/>
          <w:bCs/>
          <w:color w:val="009999"/>
          <w:sz w:val="20"/>
          <w:szCs w:val="20"/>
        </w:rPr>
        <w:t xml:space="preserve">; </w:t>
      </w:r>
    </w:p>
    <w:p w14:paraId="5D400B1C" w14:textId="77777777" w:rsidR="001C5CF8" w:rsidRPr="001C5CF8" w:rsidRDefault="001C5CF8" w:rsidP="001C5CF8">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009999"/>
          <w:sz w:val="20"/>
          <w:szCs w:val="20"/>
        </w:rPr>
      </w:pPr>
      <w:r w:rsidRPr="001C5CF8">
        <w:rPr>
          <w:rFonts w:ascii="Courier" w:eastAsia="Times New Roman" w:hAnsi="Courier" w:cs="Courier New"/>
          <w:b/>
          <w:bCs/>
          <w:color w:val="009999"/>
          <w:sz w:val="20"/>
          <w:szCs w:val="20"/>
        </w:rPr>
        <w:t>}</w:t>
      </w:r>
    </w:p>
    <w:p w14:paraId="342FED4F" w14:textId="43987920" w:rsidR="009D611B" w:rsidRDefault="001C5CF8" w:rsidP="009D611B">
      <w:r>
        <w:t>With:</w:t>
      </w:r>
    </w:p>
    <w:p w14:paraId="3C4A9949" w14:textId="77777777" w:rsidR="001C5CF8" w:rsidRDefault="001C5CF8" w:rsidP="009D611B">
      <w:r>
        <w:t xml:space="preserve">myD x= stats =&gt; </w:t>
      </w:r>
      <w:proofErr w:type="gramStart"/>
      <w:r>
        <w:t>stats.sauce</w:t>
      </w:r>
      <w:proofErr w:type="gramEnd"/>
      <w:r>
        <w:t>;</w:t>
      </w:r>
    </w:p>
    <w:p w14:paraId="07DB2549" w14:textId="77777777" w:rsidR="001C5CF8" w:rsidRDefault="001C5CF8" w:rsidP="009D611B"/>
    <w:p w14:paraId="037D2DC3" w14:textId="77777777" w:rsidR="001C5CF8" w:rsidRDefault="001C5CF8" w:rsidP="009D611B">
      <w:r>
        <w:t xml:space="preserve">where ‘=&gt;’ is known as the Lambda Expression, and has syntax: </w:t>
      </w:r>
    </w:p>
    <w:p w14:paraId="4B6B8EED" w14:textId="53190FBA" w:rsidR="001C5CF8" w:rsidRPr="009D611B" w:rsidRDefault="001C5CF8" w:rsidP="009D611B">
      <w:r>
        <w:t xml:space="preserve">(input of function) =&gt; (output of function) </w:t>
      </w:r>
    </w:p>
    <w:p w14:paraId="77BE48F3" w14:textId="77777777" w:rsidR="00F97AF3" w:rsidRDefault="00F97AF3" w:rsidP="00F97AF3">
      <w:pPr>
        <w:pStyle w:val="Heading2"/>
      </w:pPr>
      <w:r>
        <w:t>How do arrays work?</w:t>
      </w:r>
    </w:p>
    <w:p w14:paraId="5A019181" w14:textId="77777777" w:rsidR="00F97AF3" w:rsidRDefault="00F97AF3" w:rsidP="00F97AF3">
      <w:r>
        <w:t xml:space="preserve">Arrays are objects of fixed length that contain a linear sequence of variables. When declaring a variable, putting square brackets behind its type indicates that you want an array of that type. So int </w:t>
      </w:r>
      <w:proofErr w:type="spellStart"/>
      <w:r>
        <w:t>myVariable</w:t>
      </w:r>
      <w:proofErr w:type="spellEnd"/>
      <w:r>
        <w:t xml:space="preserve">; gets you an integer, while </w:t>
      </w:r>
      <w:proofErr w:type="gramStart"/>
      <w:r>
        <w:t>int[</w:t>
      </w:r>
      <w:proofErr w:type="gramEnd"/>
      <w:r>
        <w:t xml:space="preserve">] </w:t>
      </w:r>
      <w:proofErr w:type="spellStart"/>
      <w:r>
        <w:t>myVariable</w:t>
      </w:r>
      <w:proofErr w:type="spellEnd"/>
      <w:r>
        <w:t>; get you an array of integers.</w:t>
      </w:r>
    </w:p>
    <w:p w14:paraId="0937EC31" w14:textId="3321F170" w:rsidR="00F97AF3" w:rsidRDefault="00F97AF3" w:rsidP="00F97AF3"/>
    <w:p w14:paraId="38382796" w14:textId="03AD77A0" w:rsidR="00D761E6" w:rsidRPr="00D761E6" w:rsidRDefault="00D761E6" w:rsidP="00D761E6">
      <w:pPr>
        <w:rPr>
          <w:color w:val="FF0000"/>
        </w:rPr>
      </w:pPr>
      <w:r w:rsidRPr="00D761E6">
        <w:rPr>
          <w:color w:val="FF0000"/>
        </w:rPr>
        <w:t>IMPORTANT: ALWAYS INITIALIZE ARRAYS (var array= new var[&lt;size&gt;]); OR ASSIGN VALUES (if public, then from Unity; else privately)</w:t>
      </w:r>
      <w:r>
        <w:rPr>
          <w:color w:val="FF0000"/>
        </w:rPr>
        <w:t xml:space="preserve"> Else, u may get </w:t>
      </w:r>
      <w:proofErr w:type="spellStart"/>
      <w:r>
        <w:rPr>
          <w:color w:val="FF0000"/>
        </w:rPr>
        <w:t>NullReference</w:t>
      </w:r>
      <w:proofErr w:type="spellEnd"/>
      <w:r>
        <w:rPr>
          <w:color w:val="FF0000"/>
        </w:rPr>
        <w:t xml:space="preserve"> errors</w:t>
      </w:r>
    </w:p>
    <w:p w14:paraId="03857D3B" w14:textId="77777777" w:rsidR="00D761E6" w:rsidRDefault="00D761E6" w:rsidP="00F97AF3"/>
    <w:p w14:paraId="416CBD9C" w14:textId="77777777" w:rsidR="00F97AF3" w:rsidRDefault="00F97AF3" w:rsidP="00F97AF3">
      <w:r>
        <w:t xml:space="preserve">Accessing one of the entries inside an array is done by putting its array index – not its position – between square brackets behind the variable. So </w:t>
      </w:r>
      <w:proofErr w:type="spellStart"/>
      <w:proofErr w:type="gramStart"/>
      <w:r>
        <w:t>myVariable</w:t>
      </w:r>
      <w:proofErr w:type="spellEnd"/>
      <w:r>
        <w:t>[</w:t>
      </w:r>
      <w:proofErr w:type="gramEnd"/>
      <w:r>
        <w:t xml:space="preserve">0] gets you the first entry in the array, </w:t>
      </w:r>
      <w:proofErr w:type="spellStart"/>
      <w:r>
        <w:t>myVariable</w:t>
      </w:r>
      <w:proofErr w:type="spellEnd"/>
      <w:r>
        <w:t>[1] gets you the second, and so on.</w:t>
      </w:r>
    </w:p>
    <w:p w14:paraId="03B2F127" w14:textId="77777777" w:rsidR="00F97AF3" w:rsidRDefault="00F97AF3" w:rsidP="00F97AF3"/>
    <w:p w14:paraId="0AB5F5C4" w14:textId="363F8A8A" w:rsidR="00F97AF3" w:rsidRDefault="00F97AF3" w:rsidP="00F97AF3">
      <w:r>
        <w:t xml:space="preserve">Actually creating an array and assigning it to the variable is done with </w:t>
      </w:r>
      <w:proofErr w:type="spellStart"/>
      <w:r>
        <w:t>myVariable</w:t>
      </w:r>
      <w:proofErr w:type="spellEnd"/>
      <w:r>
        <w:t xml:space="preserve"> = new </w:t>
      </w:r>
      <w:proofErr w:type="gramStart"/>
      <w:r>
        <w:t>int[</w:t>
      </w:r>
      <w:proofErr w:type="gramEnd"/>
      <w:r>
        <w:t xml:space="preserve">10]; which in this case creates a new array with room for ten entries. Alternatively, you can create one implicitly by listing its initial values between curly brackets, like </w:t>
      </w:r>
      <w:proofErr w:type="spellStart"/>
      <w:r>
        <w:t>myVariable</w:t>
      </w:r>
      <w:proofErr w:type="spellEnd"/>
      <w:r>
        <w:t xml:space="preserve"> = {1, 2, 3}; does.</w:t>
      </w:r>
    </w:p>
    <w:p w14:paraId="3EB29631" w14:textId="2860E2D1" w:rsidR="004A55FB" w:rsidRDefault="004A55FB" w:rsidP="00F97AF3">
      <w:proofErr w:type="spellStart"/>
      <w:r>
        <w:lastRenderedPageBreak/>
        <w:t>Array.Length</w:t>
      </w:r>
      <w:proofErr w:type="spellEnd"/>
      <w:r>
        <w:t xml:space="preserve"> for 1d arrays; </w:t>
      </w:r>
      <w:proofErr w:type="spellStart"/>
      <w:proofErr w:type="gramStart"/>
      <w:r>
        <w:t>array.GetLength</w:t>
      </w:r>
      <w:proofErr w:type="spellEnd"/>
      <w:proofErr w:type="gramEnd"/>
      <w:r>
        <w:t>(</w:t>
      </w:r>
      <w:r w:rsidRPr="004A55FB">
        <w:rPr>
          <w:i/>
          <w:iCs/>
        </w:rPr>
        <w:t>n</w:t>
      </w:r>
      <w:r>
        <w:t xml:space="preserve">) for </w:t>
      </w:r>
      <w:r w:rsidRPr="004A55FB">
        <w:rPr>
          <w:i/>
          <w:iCs/>
        </w:rPr>
        <w:t>n</w:t>
      </w:r>
      <w:r>
        <w:t>-dimension arrays</w:t>
      </w:r>
    </w:p>
    <w:p w14:paraId="36BEFF6F" w14:textId="77777777" w:rsidR="00FF684D" w:rsidRDefault="00FF684D" w:rsidP="00FF684D">
      <w:pPr>
        <w:pStyle w:val="Heading2"/>
      </w:pPr>
      <w:r>
        <w:t>How do two-dimensional arrays work?</w:t>
      </w:r>
    </w:p>
    <w:p w14:paraId="543CDBDE" w14:textId="585A041D" w:rsidR="00FF684D" w:rsidRDefault="00FF684D" w:rsidP="00FF684D">
      <w:r>
        <w:t>You can add a second dimension to an array by inserting a comma inside its brackets. You then also need to provide two indexes whenever you want to access one of the array's elements. This approach extends to higher dimensions as well.</w:t>
      </w:r>
    </w:p>
    <w:p w14:paraId="5F5EF8BF" w14:textId="7D56EC58" w:rsidR="00A0060E" w:rsidRPr="00A0060E" w:rsidRDefault="00A0060E" w:rsidP="00A0060E">
      <w:pPr>
        <w:pStyle w:val="Heading2"/>
      </w:pPr>
      <w:r w:rsidRPr="00A0060E">
        <w:t>An Array of Delegates</w:t>
      </w:r>
    </w:p>
    <w:p w14:paraId="5979A7DA" w14:textId="77777777" w:rsidR="00A0060E" w:rsidRPr="00A0060E" w:rsidRDefault="00A0060E" w:rsidP="00A0060E">
      <w:r w:rsidRPr="00A0060E">
        <w:t xml:space="preserve">Although </w:t>
      </w:r>
      <w:proofErr w:type="gramStart"/>
      <w:r w:rsidRPr="00A0060E">
        <w:t>we've</w:t>
      </w:r>
      <w:proofErr w:type="gramEnd"/>
      <w:r w:rsidRPr="00A0060E">
        <w:t xml:space="preserve"> moved the if-else block out of the loop, we still haven't eliminated it. We can get rid of it completely by replacing it with indexing an array. Now that we have a </w:t>
      </w:r>
      <w:proofErr w:type="spellStart"/>
      <w:r w:rsidRPr="00A0060E">
        <w:t>GraphFunction</w:t>
      </w:r>
      <w:proofErr w:type="spellEnd"/>
      <w:r w:rsidRPr="00A0060E">
        <w:t> type, we can add a functions array field of this type to Graph.</w:t>
      </w:r>
    </w:p>
    <w:p w14:paraId="2B2948B0"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proofErr w:type="spellStart"/>
      <w:proofErr w:type="gramStart"/>
      <w:ins w:id="4" w:author="Unknown">
        <w:r>
          <w:rPr>
            <w:rFonts w:ascii="Courier" w:hAnsi="Courier"/>
            <w:b/>
            <w:bCs/>
            <w:color w:val="AAAAAA"/>
            <w:shd w:val="clear" w:color="auto" w:fill="441111"/>
          </w:rPr>
          <w:t>GraphFunction</w:t>
        </w:r>
        <w:proofErr w:type="spellEnd"/>
        <w:r>
          <w:rPr>
            <w:rFonts w:ascii="Courier" w:hAnsi="Courier"/>
            <w:color w:val="AAAAAA"/>
            <w:shd w:val="clear" w:color="auto" w:fill="441111"/>
          </w:rPr>
          <w:t>[</w:t>
        </w:r>
        <w:proofErr w:type="gramEnd"/>
        <w:r>
          <w:rPr>
            <w:rFonts w:ascii="Courier" w:hAnsi="Courier"/>
            <w:color w:val="AAAAAA"/>
            <w:shd w:val="clear" w:color="auto" w:fill="441111"/>
          </w:rPr>
          <w:t>] functions;</w:t>
        </w:r>
      </w:ins>
    </w:p>
    <w:p w14:paraId="69D65064" w14:textId="77777777" w:rsidR="00A0060E" w:rsidRPr="00A0060E" w:rsidRDefault="00A0060E" w:rsidP="00A0060E">
      <w:proofErr w:type="gramStart"/>
      <w:r w:rsidRPr="00A0060E">
        <w:t>We're</w:t>
      </w:r>
      <w:proofErr w:type="gramEnd"/>
      <w:r w:rsidRPr="00A0060E">
        <w:t xml:space="preserve"> always going to put the same elements in this array, so we can explicitly define its contents as part of its declaration. This is done by assigning an array element sequence, between curly brackets. The simplest is an empty sequence.</w:t>
      </w:r>
    </w:p>
    <w:p w14:paraId="5DD6FEF8"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proofErr w:type="spellStart"/>
      <w:proofErr w:type="gramStart"/>
      <w:r>
        <w:rPr>
          <w:rFonts w:ascii="Courier" w:hAnsi="Courier"/>
          <w:b/>
          <w:bCs/>
          <w:color w:val="AAAAAA"/>
        </w:rPr>
        <w:t>GraphFunction</w:t>
      </w:r>
      <w:proofErr w:type="spellEnd"/>
      <w:r>
        <w:rPr>
          <w:rFonts w:ascii="Courier" w:hAnsi="Courier"/>
          <w:color w:val="AAAAAA"/>
        </w:rPr>
        <w:t>[</w:t>
      </w:r>
      <w:proofErr w:type="gramEnd"/>
      <w:r>
        <w:rPr>
          <w:rFonts w:ascii="Courier" w:hAnsi="Courier"/>
          <w:color w:val="AAAAAA"/>
        </w:rPr>
        <w:t xml:space="preserve">] functions </w:t>
      </w:r>
      <w:ins w:id="5" w:author="Unknown">
        <w:r>
          <w:rPr>
            <w:rFonts w:ascii="Courier" w:hAnsi="Courier"/>
            <w:color w:val="AAAAAA"/>
            <w:shd w:val="clear" w:color="auto" w:fill="441111"/>
          </w:rPr>
          <w:t>= {}</w:t>
        </w:r>
      </w:ins>
      <w:r>
        <w:rPr>
          <w:rFonts w:ascii="Courier" w:hAnsi="Courier"/>
          <w:color w:val="AAAAAA"/>
        </w:rPr>
        <w:t>;</w:t>
      </w:r>
    </w:p>
    <w:p w14:paraId="1C00467D" w14:textId="77777777" w:rsidR="00A0060E" w:rsidRPr="00A0060E" w:rsidRDefault="00A0060E" w:rsidP="00A0060E">
      <w:r w:rsidRPr="00A0060E">
        <w:t>This means that we immediately get an array instance, but it is empty. Change this so it will contain reference both function methods, first </w:t>
      </w:r>
      <w:proofErr w:type="spellStart"/>
      <w:r w:rsidRPr="00A0060E">
        <w:t>SineFunction</w:t>
      </w:r>
      <w:proofErr w:type="spellEnd"/>
      <w:r w:rsidRPr="00A0060E">
        <w:t>, followed by </w:t>
      </w:r>
      <w:proofErr w:type="spellStart"/>
      <w:r w:rsidRPr="00A0060E">
        <w:t>MultiSineFunction</w:t>
      </w:r>
      <w:proofErr w:type="spellEnd"/>
      <w:r w:rsidRPr="00A0060E">
        <w:t>.</w:t>
      </w:r>
    </w:p>
    <w:p w14:paraId="519CED72"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proofErr w:type="spellStart"/>
      <w:proofErr w:type="gramStart"/>
      <w:r>
        <w:rPr>
          <w:rFonts w:ascii="Courier" w:hAnsi="Courier"/>
          <w:b/>
          <w:bCs/>
          <w:color w:val="AAAAAA"/>
        </w:rPr>
        <w:t>GraphFunction</w:t>
      </w:r>
      <w:proofErr w:type="spellEnd"/>
      <w:r>
        <w:rPr>
          <w:rFonts w:ascii="Courier" w:hAnsi="Courier"/>
          <w:color w:val="AAAAAA"/>
        </w:rPr>
        <w:t>[</w:t>
      </w:r>
      <w:proofErr w:type="gramEnd"/>
      <w:r>
        <w:rPr>
          <w:rFonts w:ascii="Courier" w:hAnsi="Courier"/>
          <w:color w:val="AAAAAA"/>
        </w:rPr>
        <w:t>] functions = {</w:t>
      </w:r>
    </w:p>
    <w:p w14:paraId="0C4E058F"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6" w:author="Unknown">
        <w:r>
          <w:rPr>
            <w:rFonts w:ascii="Courier" w:hAnsi="Courier"/>
            <w:color w:val="AAAAAA"/>
            <w:shd w:val="clear" w:color="auto" w:fill="441111"/>
          </w:rPr>
          <w:t>SineFunction</w:t>
        </w:r>
        <w:proofErr w:type="spellEnd"/>
        <w:r>
          <w:rPr>
            <w:rFonts w:ascii="Courier" w:hAnsi="Courier"/>
            <w:color w:val="AAAAAA"/>
            <w:shd w:val="clear" w:color="auto" w:fill="441111"/>
          </w:rPr>
          <w:t xml:space="preserve">, </w:t>
        </w:r>
        <w:proofErr w:type="spellStart"/>
        <w:r>
          <w:rPr>
            <w:rFonts w:ascii="Courier" w:hAnsi="Courier"/>
            <w:color w:val="AAAAAA"/>
            <w:shd w:val="clear" w:color="auto" w:fill="441111"/>
          </w:rPr>
          <w:t>MultiSineFunction</w:t>
        </w:r>
      </w:ins>
      <w:proofErr w:type="spellEnd"/>
    </w:p>
    <w:p w14:paraId="2837FBF1"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06C920D9" w14:textId="77777777" w:rsidR="00A0060E" w:rsidRPr="00A0060E" w:rsidRDefault="00A0060E" w:rsidP="00A0060E">
      <w:r w:rsidRPr="00A0060E">
        <w:t xml:space="preserve">Because this array is always the same, </w:t>
      </w:r>
      <w:proofErr w:type="gramStart"/>
      <w:r w:rsidRPr="00A0060E">
        <w:t>there's</w:t>
      </w:r>
      <w:proofErr w:type="gramEnd"/>
      <w:r w:rsidRPr="00A0060E">
        <w:t xml:space="preserve"> no point to create one per graph instance. Instead, </w:t>
      </w:r>
      <w:proofErr w:type="gramStart"/>
      <w:r w:rsidRPr="00A0060E">
        <w:t>let's</w:t>
      </w:r>
      <w:proofErr w:type="gramEnd"/>
      <w:r w:rsidRPr="00A0060E">
        <w:t xml:space="preserve"> define it once for the Graph type itself, making it static like our function methods.</w:t>
      </w:r>
    </w:p>
    <w:p w14:paraId="6CFDE591"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7" w:author="Unknown">
        <w:r>
          <w:rPr>
            <w:rFonts w:ascii="Courier" w:hAnsi="Courier"/>
            <w:b/>
            <w:bCs/>
            <w:color w:val="009999"/>
            <w:shd w:val="clear" w:color="auto" w:fill="441111"/>
          </w:rPr>
          <w:t>static</w:t>
        </w:r>
      </w:ins>
      <w:r>
        <w:rPr>
          <w:rFonts w:ascii="Courier" w:hAnsi="Courier"/>
          <w:color w:val="AAAAAA"/>
        </w:rPr>
        <w:t xml:space="preserve"> </w:t>
      </w:r>
      <w:proofErr w:type="spellStart"/>
      <w:proofErr w:type="gramStart"/>
      <w:r>
        <w:rPr>
          <w:rFonts w:ascii="Courier" w:hAnsi="Courier"/>
          <w:b/>
          <w:bCs/>
          <w:color w:val="AAAAAA"/>
        </w:rPr>
        <w:t>GraphFunction</w:t>
      </w:r>
      <w:proofErr w:type="spellEnd"/>
      <w:r>
        <w:rPr>
          <w:rFonts w:ascii="Courier" w:hAnsi="Courier"/>
          <w:color w:val="AAAAAA"/>
        </w:rPr>
        <w:t>[</w:t>
      </w:r>
      <w:proofErr w:type="gramEnd"/>
      <w:r>
        <w:rPr>
          <w:rFonts w:ascii="Courier" w:hAnsi="Courier"/>
          <w:color w:val="AAAAAA"/>
        </w:rPr>
        <w:t>] functions = {</w:t>
      </w:r>
    </w:p>
    <w:p w14:paraId="635CE97B"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SineFunction</w:t>
      </w:r>
      <w:proofErr w:type="spellEnd"/>
      <w:r>
        <w:rPr>
          <w:rFonts w:ascii="Courier" w:hAnsi="Courier"/>
          <w:color w:val="AAAAAA"/>
        </w:rPr>
        <w:t xml:space="preserve">, </w:t>
      </w:r>
      <w:proofErr w:type="spellStart"/>
      <w:r>
        <w:rPr>
          <w:rFonts w:ascii="Courier" w:hAnsi="Courier"/>
          <w:color w:val="AAAAAA"/>
        </w:rPr>
        <w:t>MultiSineFunction</w:t>
      </w:r>
      <w:proofErr w:type="spellEnd"/>
    </w:p>
    <w:p w14:paraId="7E75EC9F" w14:textId="049F19F9"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267AF702" w14:textId="77777777" w:rsidR="00A37EE9" w:rsidRPr="00A60615" w:rsidRDefault="00A37EE9" w:rsidP="00A37EE9">
      <w:pPr>
        <w:pStyle w:val="Heading2"/>
        <w:rPr>
          <w:i/>
          <w:iCs/>
        </w:rPr>
      </w:pPr>
      <w:r w:rsidRPr="00A60615">
        <w:rPr>
          <w:i/>
          <w:iCs/>
        </w:rPr>
        <w:t>List</w:t>
      </w:r>
    </w:p>
    <w:p w14:paraId="5662BE93" w14:textId="77777777" w:rsidR="00A37EE9" w:rsidRPr="00A60615" w:rsidRDefault="00A37EE9" w:rsidP="00A37EE9">
      <w:r w:rsidRPr="00A60615">
        <w:t>We could add an array field to </w:t>
      </w:r>
      <w:r>
        <w:t>&lt;</w:t>
      </w:r>
      <w:r w:rsidRPr="00A60615">
        <w:t>Game</w:t>
      </w:r>
      <w:r>
        <w:t>&gt;</w:t>
      </w:r>
      <w:r w:rsidRPr="00A60615">
        <w:t xml:space="preserve"> and fill it with references, but we </w:t>
      </w:r>
      <w:proofErr w:type="gramStart"/>
      <w:r w:rsidRPr="00A60615">
        <w:t>don't</w:t>
      </w:r>
      <w:proofErr w:type="gramEnd"/>
      <w:r w:rsidRPr="00A60615">
        <w:t xml:space="preserve"> know ahead of time how many cubes will be created. Fortunately, the </w:t>
      </w:r>
      <w:proofErr w:type="spellStart"/>
      <w:r w:rsidRPr="00A60615">
        <w:t>System.Collections.Generic</w:t>
      </w:r>
      <w:proofErr w:type="spellEnd"/>
      <w:r w:rsidRPr="00A60615">
        <w:t> namespace contains a </w:t>
      </w:r>
      <w:hyperlink r:id="rId10" w:history="1">
        <w:r w:rsidRPr="00A60615">
          <w:rPr>
            <w:rStyle w:val="Hyperlink"/>
          </w:rPr>
          <w:t>List</w:t>
        </w:r>
      </w:hyperlink>
      <w:r w:rsidRPr="00A60615">
        <w:t xml:space="preserve"> class that we can use. It works like an array, except that its size </w:t>
      </w:r>
      <w:proofErr w:type="gramStart"/>
      <w:r w:rsidRPr="00A60615">
        <w:t>isn't</w:t>
      </w:r>
      <w:proofErr w:type="gramEnd"/>
      <w:r w:rsidRPr="00A60615">
        <w:t xml:space="preserve"> fixed.</w:t>
      </w:r>
    </w:p>
    <w:p w14:paraId="2535E5BF" w14:textId="77777777" w:rsidR="00A37EE9" w:rsidRPr="00A60615" w:rsidRDefault="00A37EE9" w:rsidP="00A37EE9">
      <w:pPr>
        <w:jc w:val="center"/>
      </w:pPr>
      <w:r w:rsidRPr="00A60615">
        <w:t>How can the list's size be dynamic?</w:t>
      </w:r>
    </w:p>
    <w:p w14:paraId="1FBB89C9" w14:textId="77777777" w:rsidR="00A37EE9" w:rsidRDefault="00A37EE9" w:rsidP="00A37EE9">
      <w:r w:rsidRPr="00A60615">
        <w:t>Internally, </w:t>
      </w:r>
      <w:hyperlink r:id="rId11" w:history="1">
        <w:r w:rsidRPr="00A60615">
          <w:rPr>
            <w:rStyle w:val="Hyperlink"/>
          </w:rPr>
          <w:t>List</w:t>
        </w:r>
      </w:hyperlink>
      <w:r w:rsidRPr="00A60615">
        <w:t> uses an array to store its contents, which it initializes at some size. Items added to the list get put in this array, until it is full. If more items are added, the list will copy the contents of the full array to a new larger array and uses that one from now on. We could do this array management manually, but </w:t>
      </w:r>
      <w:hyperlink r:id="rId12" w:history="1">
        <w:r w:rsidRPr="00A60615">
          <w:rPr>
            <w:rStyle w:val="Hyperlink"/>
          </w:rPr>
          <w:t>List</w:t>
        </w:r>
      </w:hyperlink>
      <w:r w:rsidRPr="00A60615">
        <w:t> takes care of it for us. Also, Unity supports </w:t>
      </w:r>
      <w:hyperlink r:id="rId13" w:history="1">
        <w:r w:rsidRPr="00A60615">
          <w:rPr>
            <w:rStyle w:val="Hyperlink"/>
          </w:rPr>
          <w:t>List</w:t>
        </w:r>
      </w:hyperlink>
      <w:r w:rsidRPr="00A60615">
        <w:t xml:space="preserve"> fields just like it supports array fields. </w:t>
      </w:r>
      <w:proofErr w:type="gramStart"/>
      <w:r w:rsidRPr="00A60615">
        <w:t>They're</w:t>
      </w:r>
      <w:proofErr w:type="gramEnd"/>
      <w:r w:rsidRPr="00A60615">
        <w:t xml:space="preserve"> editable via the inspector, their contents are saved by the editor, and they survive recompilation while in play mode.</w:t>
      </w:r>
    </w:p>
    <w:p w14:paraId="78A19CBD" w14:textId="77777777" w:rsidR="00A37EE9" w:rsidRPr="00A37EE9" w:rsidRDefault="00757E02" w:rsidP="00A37EE9">
      <w:hyperlink r:id="rId14" w:history="1">
        <w:r w:rsidR="00A37EE9" w:rsidRPr="00A37EE9">
          <w:rPr>
            <w:rStyle w:val="Hyperlink"/>
          </w:rPr>
          <w:t>List</w:t>
        </w:r>
      </w:hyperlink>
      <w:r w:rsidR="00A37EE9" w:rsidRPr="00A37EE9">
        <w:t> insists that we specify the type of its contents. </w:t>
      </w:r>
      <w:hyperlink r:id="rId15" w:history="1">
        <w:r w:rsidR="00A37EE9" w:rsidRPr="00A37EE9">
          <w:rPr>
            <w:rStyle w:val="Hyperlink"/>
          </w:rPr>
          <w:t>List</w:t>
        </w:r>
      </w:hyperlink>
      <w:r w:rsidR="00A37EE9" w:rsidRPr="00A37EE9">
        <w:t> is a generic type, which means that it acts like a template for specific list classes, each for a concrete content type. The syntax is </w:t>
      </w:r>
      <w:hyperlink r:id="rId16" w:history="1">
        <w:r w:rsidR="00A37EE9" w:rsidRPr="00A37EE9">
          <w:rPr>
            <w:rStyle w:val="Hyperlink"/>
          </w:rPr>
          <w:t>List</w:t>
        </w:r>
      </w:hyperlink>
      <w:r w:rsidR="00A37EE9" w:rsidRPr="00A37EE9">
        <w:t xml:space="preserve">&lt;T&gt;, where the </w:t>
      </w:r>
      <w:r w:rsidR="00A37EE9" w:rsidRPr="00A37EE9">
        <w:lastRenderedPageBreak/>
        <w:t>template type T is appended to the generic type, between angle brackets. In our case the correct type is </w:t>
      </w:r>
      <w:hyperlink r:id="rId17" w:history="1">
        <w:r w:rsidR="00A37EE9" w:rsidRPr="00A37EE9">
          <w:rPr>
            <w:rStyle w:val="Hyperlink"/>
          </w:rPr>
          <w:t>List</w:t>
        </w:r>
      </w:hyperlink>
      <w:r w:rsidR="00A37EE9" w:rsidRPr="00A37EE9">
        <w:t>&lt;</w:t>
      </w:r>
      <w:hyperlink r:id="rId18" w:history="1">
        <w:r w:rsidR="00A37EE9" w:rsidRPr="00A37EE9">
          <w:rPr>
            <w:rStyle w:val="Hyperlink"/>
          </w:rPr>
          <w:t>Transform</w:t>
        </w:r>
      </w:hyperlink>
      <w:r w:rsidR="00A37EE9" w:rsidRPr="00A37EE9">
        <w:t>&gt;.</w:t>
      </w:r>
    </w:p>
    <w:p w14:paraId="6B06EBC1" w14:textId="77777777" w:rsidR="00A37EE9" w:rsidRDefault="00A37EE9" w:rsidP="00A37EE9">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hyperlink r:id="rId19" w:history="1">
        <w:r>
          <w:rPr>
            <w:rStyle w:val="Hyperlink"/>
            <w:rFonts w:ascii="Courier" w:eastAsiaTheme="majorEastAsia" w:hAnsi="Courier"/>
            <w:b/>
            <w:bCs/>
            <w:color w:val="FF4444"/>
          </w:rPr>
          <w:t>List</w:t>
        </w:r>
      </w:hyperlink>
      <w:ins w:id="8" w:author="Unknown">
        <w:r>
          <w:rPr>
            <w:rFonts w:ascii="Courier" w:hAnsi="Courier"/>
            <w:color w:val="AAAAAA"/>
            <w:shd w:val="clear" w:color="auto" w:fill="441111"/>
          </w:rPr>
          <w:t>&lt;</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"http://docs.unity3d.com/Documentation/ScriptReference/Transform.html"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Transform</w:t>
        </w:r>
        <w:r>
          <w:rPr>
            <w:rFonts w:ascii="Courier" w:hAnsi="Courier"/>
            <w:color w:val="AAAAAA"/>
            <w:shd w:val="clear" w:color="auto" w:fill="441111"/>
          </w:rPr>
          <w:fldChar w:fldCharType="end"/>
        </w:r>
        <w:r>
          <w:rPr>
            <w:rFonts w:ascii="Courier" w:hAnsi="Courier"/>
            <w:color w:val="AAAAAA"/>
            <w:shd w:val="clear" w:color="auto" w:fill="441111"/>
          </w:rPr>
          <w:t>&gt;</w:t>
        </w:r>
      </w:ins>
      <w:r>
        <w:rPr>
          <w:rFonts w:ascii="Courier" w:hAnsi="Courier"/>
          <w:color w:val="AAAAAA"/>
        </w:rPr>
        <w:t xml:space="preserve"> objects;</w:t>
      </w:r>
    </w:p>
    <w:p w14:paraId="038F36F0" w14:textId="04BF4672" w:rsidR="00A37EE9" w:rsidRDefault="00A37EE9" w:rsidP="00A37EE9">
      <w:r w:rsidRPr="00A37EE9">
        <w:t xml:space="preserve">Like an array, we </w:t>
      </w:r>
      <w:proofErr w:type="gramStart"/>
      <w:r w:rsidRPr="00A37EE9">
        <w:t>have to</w:t>
      </w:r>
      <w:proofErr w:type="gramEnd"/>
      <w:r w:rsidRPr="00A37EE9">
        <w:t xml:space="preserve"> ensure that we have a list object instance before we use it. We'll do that by creating the new instance in the </w:t>
      </w:r>
      <w:hyperlink r:id="rId20" w:history="1">
        <w:r w:rsidRPr="00A37EE9">
          <w:rPr>
            <w:rStyle w:val="Hyperlink"/>
          </w:rPr>
          <w:t>Awake</w:t>
        </w:r>
      </w:hyperlink>
      <w:r w:rsidRPr="00A37EE9">
        <w:t> method. In the case of an array, we'd have to use new </w:t>
      </w:r>
      <w:hyperlink r:id="rId21" w:history="1">
        <w:r w:rsidRPr="00A37EE9">
          <w:rPr>
            <w:rStyle w:val="Hyperlink"/>
          </w:rPr>
          <w:t>Transform</w:t>
        </w:r>
      </w:hyperlink>
      <w:r w:rsidRPr="00A37EE9">
        <w:t>[]. But because we're using a list, we have to use new </w:t>
      </w:r>
      <w:hyperlink r:id="rId22" w:history="1">
        <w:r w:rsidRPr="00A37EE9">
          <w:rPr>
            <w:rStyle w:val="Hyperlink"/>
          </w:rPr>
          <w:t>List</w:t>
        </w:r>
      </w:hyperlink>
      <w:r w:rsidRPr="00A37EE9">
        <w:t>&lt;</w:t>
      </w:r>
      <w:hyperlink r:id="rId23" w:history="1">
        <w:r w:rsidRPr="00A37EE9">
          <w:rPr>
            <w:rStyle w:val="Hyperlink"/>
          </w:rPr>
          <w:t>Transform</w:t>
        </w:r>
      </w:hyperlink>
      <w:r w:rsidRPr="00A37EE9">
        <w:t xml:space="preserve">&gt;() instead. This invokes the special constructor method of the list class, which can have parameters, which is why we </w:t>
      </w:r>
      <w:proofErr w:type="gramStart"/>
      <w:r w:rsidRPr="00A37EE9">
        <w:t>have to</w:t>
      </w:r>
      <w:proofErr w:type="gramEnd"/>
      <w:r w:rsidRPr="00A37EE9">
        <w:t xml:space="preserve"> append round brackets after the type name.</w:t>
      </w:r>
    </w:p>
    <w:p w14:paraId="38FE3F5C" w14:textId="0CD16BE4" w:rsidR="00D761E6" w:rsidRDefault="00D761E6" w:rsidP="00A37EE9"/>
    <w:p w14:paraId="70A1D4F7" w14:textId="50F587C2" w:rsidR="00D761E6" w:rsidRPr="00D761E6" w:rsidRDefault="00D761E6" w:rsidP="00D761E6">
      <w:pPr>
        <w:rPr>
          <w:color w:val="FF0000"/>
        </w:rPr>
      </w:pPr>
      <w:r w:rsidRPr="00D761E6">
        <w:rPr>
          <w:color w:val="FF0000"/>
        </w:rPr>
        <w:t xml:space="preserve">IMPORTANT: ALWAYS INITIALIZE </w:t>
      </w:r>
      <w:r>
        <w:rPr>
          <w:color w:val="FF0000"/>
        </w:rPr>
        <w:t>LISTS</w:t>
      </w:r>
      <w:r w:rsidRPr="00D761E6">
        <w:rPr>
          <w:color w:val="FF0000"/>
        </w:rPr>
        <w:t xml:space="preserve"> </w:t>
      </w:r>
      <w:proofErr w:type="gramStart"/>
      <w:r w:rsidRPr="00D761E6">
        <w:rPr>
          <w:color w:val="FF0000"/>
        </w:rPr>
        <w:t>(</w:t>
      </w:r>
      <w:r>
        <w:rPr>
          <w:color w:val="FF0000"/>
        </w:rPr>
        <w:t xml:space="preserve"> </w:t>
      </w:r>
      <w:r w:rsidRPr="00D761E6">
        <w:rPr>
          <w:color w:val="FF0000"/>
        </w:rPr>
        <w:t>var</w:t>
      </w:r>
      <w:proofErr w:type="gramEnd"/>
      <w:r w:rsidRPr="00D761E6">
        <w:rPr>
          <w:color w:val="FF0000"/>
        </w:rPr>
        <w:t xml:space="preserve"> </w:t>
      </w:r>
      <w:proofErr w:type="spellStart"/>
      <w:r>
        <w:rPr>
          <w:color w:val="FF0000"/>
        </w:rPr>
        <w:t>listName</w:t>
      </w:r>
      <w:proofErr w:type="spellEnd"/>
      <w:r w:rsidRPr="00D761E6">
        <w:rPr>
          <w:color w:val="FF0000"/>
        </w:rPr>
        <w:t xml:space="preserve">= new </w:t>
      </w:r>
      <w:r>
        <w:rPr>
          <w:color w:val="FF0000"/>
        </w:rPr>
        <w:t>List</w:t>
      </w:r>
      <w:r w:rsidRPr="00D761E6">
        <w:rPr>
          <w:color w:val="FF0000"/>
        </w:rPr>
        <w:t>&lt;</w:t>
      </w:r>
      <w:r>
        <w:rPr>
          <w:color w:val="FF0000"/>
        </w:rPr>
        <w:t>var</w:t>
      </w:r>
      <w:r w:rsidRPr="00D761E6">
        <w:rPr>
          <w:color w:val="FF0000"/>
        </w:rPr>
        <w:t>&gt;</w:t>
      </w:r>
      <w:r>
        <w:rPr>
          <w:color w:val="FF0000"/>
        </w:rPr>
        <w:t xml:space="preserve">() </w:t>
      </w:r>
      <w:r w:rsidRPr="00D761E6">
        <w:rPr>
          <w:color w:val="FF0000"/>
        </w:rPr>
        <w:t>); OR ASSIGN VALUES (if public, then from Unity; else privately)</w:t>
      </w:r>
      <w:r>
        <w:rPr>
          <w:color w:val="FF0000"/>
        </w:rPr>
        <w:t xml:space="preserve"> Else, u may get </w:t>
      </w:r>
      <w:proofErr w:type="spellStart"/>
      <w:r>
        <w:rPr>
          <w:color w:val="FF0000"/>
        </w:rPr>
        <w:t>NullReference</w:t>
      </w:r>
      <w:proofErr w:type="spellEnd"/>
      <w:r>
        <w:rPr>
          <w:color w:val="FF0000"/>
        </w:rPr>
        <w:t xml:space="preserve"> errors</w:t>
      </w:r>
    </w:p>
    <w:p w14:paraId="5924B788" w14:textId="72C31635" w:rsidR="00D761E6" w:rsidRDefault="00D761E6" w:rsidP="00A37EE9"/>
    <w:p w14:paraId="4137DE99" w14:textId="0BED9494" w:rsidR="00731C4F" w:rsidRDefault="00731C4F" w:rsidP="00A37EE9">
      <w:r>
        <w:t xml:space="preserve">Rob’s Tip: </w:t>
      </w:r>
    </w:p>
    <w:p w14:paraId="21089E78" w14:textId="77777777" w:rsidR="00731C4F" w:rsidRPr="00731C4F" w:rsidRDefault="00731C4F" w:rsidP="00731C4F">
      <w:pPr>
        <w:textAlignment w:val="baseline"/>
        <w:rPr>
          <w:rFonts w:ascii="inherit" w:eastAsia="Times New Roman" w:hAnsi="inherit" w:cs="Times New Roman"/>
        </w:rPr>
      </w:pPr>
      <w:r>
        <w:t>“</w:t>
      </w:r>
      <w:r w:rsidRPr="00731C4F">
        <w:rPr>
          <w:rFonts w:ascii="inherit" w:eastAsia="Times New Roman" w:hAnsi="inherit" w:cs="Times New Roman"/>
        </w:rPr>
        <w:t>Huh, you could have avoided making so many lists by making lists of lists</w:t>
      </w:r>
    </w:p>
    <w:p w14:paraId="62B43151" w14:textId="2C70B13C" w:rsidR="00731C4F" w:rsidRPr="00731C4F" w:rsidRDefault="00731C4F" w:rsidP="00731C4F">
      <w:pPr>
        <w:spacing w:after="0" w:line="240" w:lineRule="auto"/>
        <w:textAlignment w:val="baseline"/>
        <w:rPr>
          <w:rFonts w:ascii="inherit" w:eastAsia="Times New Roman" w:hAnsi="inherit" w:cs="Times New Roman"/>
        </w:rPr>
      </w:pPr>
      <w:r w:rsidRPr="00731C4F">
        <w:rPr>
          <w:rFonts w:ascii="inherit" w:eastAsia="Times New Roman" w:hAnsi="inherit" w:cs="Times New Roman"/>
        </w:rPr>
        <w:t>Three dimensions: Region, habitability, index</w:t>
      </w:r>
    </w:p>
    <w:p w14:paraId="35D4D475" w14:textId="59D76D16" w:rsidR="00731C4F" w:rsidRPr="00731C4F" w:rsidRDefault="00731C4F" w:rsidP="00731C4F">
      <w:pPr>
        <w:spacing w:after="0" w:line="240" w:lineRule="auto"/>
        <w:textAlignment w:val="baseline"/>
        <w:rPr>
          <w:rFonts w:ascii="inherit" w:eastAsia="Times New Roman" w:hAnsi="inherit" w:cs="Times New Roman"/>
        </w:rPr>
      </w:pPr>
      <w:r w:rsidRPr="00731C4F">
        <w:rPr>
          <w:rFonts w:ascii="inherit" w:eastAsia="Times New Roman" w:hAnsi="inherit" w:cs="Times New Roman"/>
        </w:rPr>
        <w:t>Or eve</w:t>
      </w:r>
      <w:r w:rsidR="007F4EB2">
        <w:rPr>
          <w:rFonts w:ascii="inherit" w:eastAsia="Times New Roman" w:hAnsi="inherit" w:cs="Times New Roman"/>
        </w:rPr>
        <w:t>n</w:t>
      </w:r>
      <w:r w:rsidRPr="00731C4F">
        <w:rPr>
          <w:rFonts w:ascii="inherit" w:eastAsia="Times New Roman" w:hAnsi="inherit" w:cs="Times New Roman"/>
        </w:rPr>
        <w:t xml:space="preserve"> four, Region, </w:t>
      </w:r>
      <w:proofErr w:type="spellStart"/>
      <w:r w:rsidRPr="00731C4F">
        <w:rPr>
          <w:rFonts w:ascii="inherit" w:eastAsia="Times New Roman" w:hAnsi="inherit" w:cs="Times New Roman"/>
        </w:rPr>
        <w:t>ishabitable</w:t>
      </w:r>
      <w:proofErr w:type="spellEnd"/>
      <w:r w:rsidRPr="00731C4F">
        <w:rPr>
          <w:rFonts w:ascii="inherit" w:eastAsia="Times New Roman" w:hAnsi="inherit" w:cs="Times New Roman"/>
        </w:rPr>
        <w:t>, object</w:t>
      </w:r>
      <w:r w:rsidR="00CB4F38">
        <w:rPr>
          <w:rFonts w:ascii="inherit" w:eastAsia="Times New Roman" w:hAnsi="inherit" w:cs="Times New Roman"/>
        </w:rPr>
        <w:t>-</w:t>
      </w:r>
      <w:r w:rsidRPr="00731C4F">
        <w:rPr>
          <w:rFonts w:ascii="inherit" w:eastAsia="Times New Roman" w:hAnsi="inherit" w:cs="Times New Roman"/>
        </w:rPr>
        <w:t>type, index</w:t>
      </w:r>
    </w:p>
    <w:p w14:paraId="40E752C9" w14:textId="5523ACE9" w:rsidR="00731C4F" w:rsidRPr="00731C4F" w:rsidRDefault="00731C4F" w:rsidP="00731C4F">
      <w:r w:rsidRPr="00731C4F">
        <w:t xml:space="preserve">So, list&lt;list&lt;list&lt;list&lt;GameObject&gt;&gt;&gt;&gt; </w:t>
      </w:r>
      <w:proofErr w:type="spellStart"/>
      <w:r w:rsidRPr="00731C4F">
        <w:t>PlanetEntity</w:t>
      </w:r>
      <w:proofErr w:type="spellEnd"/>
      <w:r w:rsidRPr="00731C4F">
        <w:t xml:space="preserve"> = new list&lt;list&lt;list&lt;list&lt;GameObject&gt;&gt;&gt;&gt;(); //[inner, medium, outer][habitable, uninhabitable][Bodies, liquids, props][index] So, </w:t>
      </w:r>
      <w:proofErr w:type="spellStart"/>
      <w:r w:rsidRPr="00731C4F">
        <w:t>PlanetEntity</w:t>
      </w:r>
      <w:proofErr w:type="spellEnd"/>
      <w:r w:rsidRPr="00731C4F">
        <w:t>[0][1][1][n] returns the nth inner uninhabitable liquid</w:t>
      </w:r>
    </w:p>
    <w:p w14:paraId="3469A518" w14:textId="00613667" w:rsidR="00731C4F" w:rsidRPr="00A37EE9" w:rsidRDefault="00731C4F" w:rsidP="00A37EE9">
      <w:r>
        <w:t>“</w:t>
      </w:r>
    </w:p>
    <w:p w14:paraId="66B41AF4" w14:textId="77777777" w:rsidR="00A37EE9" w:rsidRPr="00A37EE9" w:rsidRDefault="00A37EE9" w:rsidP="00A37EE9"/>
    <w:p w14:paraId="4D3AC737" w14:textId="77777777" w:rsidR="00A0060E" w:rsidRPr="00A0060E" w:rsidRDefault="00A0060E" w:rsidP="00A0060E">
      <w:pPr>
        <w:pStyle w:val="Heading2"/>
      </w:pPr>
      <w:r w:rsidRPr="00A0060E">
        <w:t>Enumerations</w:t>
      </w:r>
    </w:p>
    <w:p w14:paraId="59BBE100" w14:textId="77777777" w:rsidR="00A0060E" w:rsidRDefault="00A0060E" w:rsidP="00A0060E">
      <w:r>
        <w:t>It would be clearer if we had a dropdown list containing meaningful names. We can use an enumeration to achieve this.</w:t>
      </w:r>
    </w:p>
    <w:p w14:paraId="64318323" w14:textId="15E56656" w:rsidR="00B80C05" w:rsidRDefault="00A0060E" w:rsidP="00A0060E">
      <w:r>
        <w:t xml:space="preserve">Enumerations can be created by defining an </w:t>
      </w:r>
      <w:proofErr w:type="spellStart"/>
      <w:r w:rsidRPr="00A0060E">
        <w:rPr>
          <w:b/>
          <w:bCs/>
        </w:rPr>
        <w:t>enum</w:t>
      </w:r>
      <w:proofErr w:type="spellEnd"/>
      <w:r>
        <w:t xml:space="preserve"> type.</w:t>
      </w:r>
    </w:p>
    <w:p w14:paraId="07FC1B54" w14:textId="77777777" w:rsidR="00A0060E" w:rsidRPr="00A0060E" w:rsidRDefault="00A0060E" w:rsidP="00A0060E">
      <w:r w:rsidRPr="00A0060E">
        <w:t xml:space="preserve">The minimal definition of an enumeration works the same as a </w:t>
      </w:r>
      <w:r w:rsidRPr="00A0060E">
        <w:rPr>
          <w:b/>
          <w:bCs/>
        </w:rPr>
        <w:t>class</w:t>
      </w:r>
      <w:r w:rsidRPr="00A0060E">
        <w:t>, except that </w:t>
      </w:r>
      <w:proofErr w:type="spellStart"/>
      <w:r w:rsidRPr="00A0060E">
        <w:rPr>
          <w:b/>
          <w:bCs/>
        </w:rPr>
        <w:t>enum</w:t>
      </w:r>
      <w:proofErr w:type="spellEnd"/>
      <w:r w:rsidRPr="00A0060E">
        <w:t> is used instead of </w:t>
      </w:r>
      <w:r w:rsidRPr="00A0060E">
        <w:rPr>
          <w:b/>
          <w:bCs/>
        </w:rPr>
        <w:t>class</w:t>
      </w:r>
      <w:r w:rsidRPr="00A0060E">
        <w:t>.</w:t>
      </w:r>
    </w:p>
    <w:p w14:paraId="6DB11624" w14:textId="77777777" w:rsidR="00A0060E" w:rsidRP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ins w:id="9" w:author="Unknown">
        <w:r w:rsidRPr="00A0060E">
          <w:rPr>
            <w:rFonts w:ascii="Courier" w:eastAsia="Times New Roman" w:hAnsi="Courier" w:cs="Courier New"/>
            <w:b/>
            <w:bCs/>
            <w:color w:val="009999"/>
            <w:sz w:val="20"/>
            <w:szCs w:val="20"/>
            <w:shd w:val="clear" w:color="auto" w:fill="441111"/>
          </w:rPr>
          <w:t>public</w:t>
        </w:r>
        <w:r w:rsidRPr="00A0060E">
          <w:rPr>
            <w:rFonts w:ascii="Courier" w:eastAsia="Times New Roman" w:hAnsi="Courier" w:cs="Courier New"/>
            <w:color w:val="AAAAAA"/>
            <w:sz w:val="20"/>
            <w:szCs w:val="20"/>
            <w:shd w:val="clear" w:color="auto" w:fill="441111"/>
          </w:rPr>
          <w:t xml:space="preserve"> </w:t>
        </w:r>
        <w:proofErr w:type="spellStart"/>
        <w:r w:rsidRPr="00A0060E">
          <w:rPr>
            <w:rFonts w:ascii="Courier" w:eastAsia="Times New Roman" w:hAnsi="Courier" w:cs="Courier New"/>
            <w:b/>
            <w:bCs/>
            <w:color w:val="009999"/>
            <w:sz w:val="20"/>
            <w:szCs w:val="20"/>
            <w:shd w:val="clear" w:color="auto" w:fill="441111"/>
          </w:rPr>
          <w:t>enum</w:t>
        </w:r>
        <w:proofErr w:type="spellEnd"/>
        <w:r w:rsidRPr="00A0060E">
          <w:rPr>
            <w:rFonts w:ascii="Courier" w:eastAsia="Times New Roman" w:hAnsi="Courier" w:cs="Courier New"/>
            <w:color w:val="AAAAAA"/>
            <w:sz w:val="20"/>
            <w:szCs w:val="20"/>
            <w:shd w:val="clear" w:color="auto" w:fill="441111"/>
          </w:rPr>
          <w:t xml:space="preserve"> </w:t>
        </w:r>
        <w:proofErr w:type="spellStart"/>
        <w:r w:rsidRPr="00A0060E">
          <w:rPr>
            <w:rFonts w:ascii="Courier" w:eastAsia="Times New Roman" w:hAnsi="Courier" w:cs="Courier New"/>
            <w:b/>
            <w:bCs/>
            <w:color w:val="AAAAAA"/>
            <w:sz w:val="20"/>
            <w:szCs w:val="20"/>
            <w:shd w:val="clear" w:color="auto" w:fill="441111"/>
          </w:rPr>
          <w:t>GraphFunctionName</w:t>
        </w:r>
        <w:proofErr w:type="spellEnd"/>
        <w:r w:rsidRPr="00A0060E">
          <w:rPr>
            <w:rFonts w:ascii="Courier" w:eastAsia="Times New Roman" w:hAnsi="Courier" w:cs="Courier New"/>
            <w:color w:val="AAAAAA"/>
            <w:sz w:val="20"/>
            <w:szCs w:val="20"/>
            <w:shd w:val="clear" w:color="auto" w:fill="441111"/>
          </w:rPr>
          <w:t xml:space="preserve"> {}</w:t>
        </w:r>
      </w:ins>
    </w:p>
    <w:p w14:paraId="3DAB5EDC" w14:textId="77777777" w:rsidR="00A0060E" w:rsidRPr="00A0060E" w:rsidRDefault="00A0060E" w:rsidP="00A0060E">
      <w:r w:rsidRPr="00A0060E">
        <w:t>The block after the enumeration's name contains a comma-separated list of labels. These are strings that follow the same rules and conventions as type names. As names for our functions, use Sine and </w:t>
      </w:r>
      <w:proofErr w:type="spellStart"/>
      <w:r w:rsidRPr="00A0060E">
        <w:t>MultiSine</w:t>
      </w:r>
      <w:proofErr w:type="spellEnd"/>
      <w:r w:rsidRPr="00A0060E">
        <w:t>.</w:t>
      </w:r>
    </w:p>
    <w:p w14:paraId="7262FA75" w14:textId="77777777" w:rsidR="00A0060E" w:rsidRP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A0060E">
        <w:rPr>
          <w:rFonts w:ascii="Courier" w:eastAsia="Times New Roman" w:hAnsi="Courier" w:cs="Courier New"/>
          <w:b/>
          <w:bCs/>
          <w:color w:val="009999"/>
          <w:sz w:val="20"/>
          <w:szCs w:val="20"/>
        </w:rPr>
        <w:t>public</w:t>
      </w:r>
      <w:r w:rsidRPr="00A0060E">
        <w:rPr>
          <w:rFonts w:ascii="Courier" w:eastAsia="Times New Roman" w:hAnsi="Courier" w:cs="Courier New"/>
          <w:color w:val="AAAAAA"/>
          <w:sz w:val="20"/>
          <w:szCs w:val="20"/>
        </w:rPr>
        <w:t xml:space="preserve"> </w:t>
      </w:r>
      <w:proofErr w:type="spellStart"/>
      <w:r w:rsidRPr="00A0060E">
        <w:rPr>
          <w:rFonts w:ascii="Courier" w:eastAsia="Times New Roman" w:hAnsi="Courier" w:cs="Courier New"/>
          <w:b/>
          <w:bCs/>
          <w:color w:val="009999"/>
          <w:sz w:val="20"/>
          <w:szCs w:val="20"/>
        </w:rPr>
        <w:t>enum</w:t>
      </w:r>
      <w:proofErr w:type="spellEnd"/>
      <w:r w:rsidRPr="00A0060E">
        <w:rPr>
          <w:rFonts w:ascii="Courier" w:eastAsia="Times New Roman" w:hAnsi="Courier" w:cs="Courier New"/>
          <w:color w:val="AAAAAA"/>
          <w:sz w:val="20"/>
          <w:szCs w:val="20"/>
        </w:rPr>
        <w:t xml:space="preserve"> </w:t>
      </w:r>
      <w:proofErr w:type="spellStart"/>
      <w:r w:rsidRPr="00A0060E">
        <w:rPr>
          <w:rFonts w:ascii="Courier" w:eastAsia="Times New Roman" w:hAnsi="Courier" w:cs="Courier New"/>
          <w:b/>
          <w:bCs/>
          <w:color w:val="AAAAAA"/>
          <w:sz w:val="20"/>
          <w:szCs w:val="20"/>
        </w:rPr>
        <w:t>GraphFunctionName</w:t>
      </w:r>
      <w:proofErr w:type="spellEnd"/>
      <w:r w:rsidRPr="00A0060E">
        <w:rPr>
          <w:rFonts w:ascii="Courier" w:eastAsia="Times New Roman" w:hAnsi="Courier" w:cs="Courier New"/>
          <w:color w:val="AAAAAA"/>
          <w:sz w:val="20"/>
          <w:szCs w:val="20"/>
        </w:rPr>
        <w:t xml:space="preserve"> {</w:t>
      </w:r>
    </w:p>
    <w:p w14:paraId="5A2F40DB" w14:textId="77777777" w:rsidR="00A0060E" w:rsidRP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A0060E">
        <w:rPr>
          <w:rFonts w:ascii="Courier" w:eastAsia="Times New Roman" w:hAnsi="Courier" w:cs="Courier New"/>
          <w:color w:val="AAAAAA"/>
          <w:sz w:val="20"/>
          <w:szCs w:val="20"/>
        </w:rPr>
        <w:tab/>
      </w:r>
      <w:ins w:id="10" w:author="Unknown">
        <w:r w:rsidRPr="00A0060E">
          <w:rPr>
            <w:rFonts w:ascii="Courier" w:eastAsia="Times New Roman" w:hAnsi="Courier" w:cs="Courier New"/>
            <w:color w:val="AAAAAA"/>
            <w:sz w:val="20"/>
            <w:szCs w:val="20"/>
            <w:shd w:val="clear" w:color="auto" w:fill="441111"/>
          </w:rPr>
          <w:t>Sine,</w:t>
        </w:r>
      </w:ins>
    </w:p>
    <w:p w14:paraId="61D7F031" w14:textId="77777777" w:rsidR="00A0060E" w:rsidRP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A0060E">
        <w:rPr>
          <w:rFonts w:ascii="Courier" w:eastAsia="Times New Roman" w:hAnsi="Courier" w:cs="Courier New"/>
          <w:color w:val="AAAAAA"/>
          <w:sz w:val="20"/>
          <w:szCs w:val="20"/>
        </w:rPr>
        <w:tab/>
      </w:r>
      <w:proofErr w:type="spellStart"/>
      <w:ins w:id="11" w:author="Unknown">
        <w:r w:rsidRPr="00A0060E">
          <w:rPr>
            <w:rFonts w:ascii="Courier" w:eastAsia="Times New Roman" w:hAnsi="Courier" w:cs="Courier New"/>
            <w:color w:val="AAAAAA"/>
            <w:sz w:val="20"/>
            <w:szCs w:val="20"/>
            <w:shd w:val="clear" w:color="auto" w:fill="441111"/>
          </w:rPr>
          <w:t>MultiSine</w:t>
        </w:r>
      </w:ins>
      <w:proofErr w:type="spellEnd"/>
    </w:p>
    <w:p w14:paraId="34267173" w14:textId="77777777" w:rsidR="00A0060E" w:rsidRPr="00A0060E" w:rsidRDefault="00A0060E" w:rsidP="00A0060E">
      <w:pPr>
        <w:pBdr>
          <w:top w:val="single" w:sz="6" w:space="12" w:color="999999"/>
          <w:left w:val="single" w:sz="6" w:space="12" w:color="999999"/>
          <w:bottom w:val="single" w:sz="6" w:space="12" w:color="999999"/>
          <w:right w:val="single" w:sz="6" w:space="12" w:color="999999"/>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AAAAAA"/>
          <w:sz w:val="20"/>
          <w:szCs w:val="20"/>
        </w:rPr>
      </w:pPr>
      <w:r w:rsidRPr="00A0060E">
        <w:rPr>
          <w:rFonts w:ascii="Courier" w:eastAsia="Times New Roman" w:hAnsi="Courier" w:cs="Courier New"/>
          <w:color w:val="AAAAAA"/>
          <w:sz w:val="20"/>
          <w:szCs w:val="20"/>
        </w:rPr>
        <w:t>}</w:t>
      </w:r>
    </w:p>
    <w:p w14:paraId="6D2369A1" w14:textId="77777777" w:rsidR="00A0060E" w:rsidRPr="00A0060E" w:rsidRDefault="00A0060E" w:rsidP="00A0060E">
      <w:r w:rsidRPr="00A0060E">
        <w:t xml:space="preserve">Enumerations can be considered syntactical sugar. By default, each label of the enumeration represents an integer. The first label corresponds to 0, the second label to 1, and so on. </w:t>
      </w:r>
      <w:proofErr w:type="gramStart"/>
      <w:r w:rsidRPr="00A0060E">
        <w:t>So</w:t>
      </w:r>
      <w:proofErr w:type="gramEnd"/>
      <w:r w:rsidRPr="00A0060E">
        <w:t xml:space="preserve"> we can keep using the </w:t>
      </w:r>
      <w:r w:rsidRPr="00A0060E">
        <w:lastRenderedPageBreak/>
        <w:t>enumeration field to index our array. However, the compiler will complain that an enumeration cannot be implicitly cast to an integer. We have to explicitly perform this cast when using it as an index in </w:t>
      </w:r>
      <w:hyperlink r:id="rId24" w:history="1">
        <w:r w:rsidRPr="00A0060E">
          <w:rPr>
            <w:rStyle w:val="Hyperlink"/>
          </w:rPr>
          <w:t>Update</w:t>
        </w:r>
      </w:hyperlink>
      <w:r w:rsidRPr="00A0060E">
        <w:t>.</w:t>
      </w:r>
    </w:p>
    <w:p w14:paraId="02983E34"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b/>
          <w:bCs/>
          <w:color w:val="AAAAAA"/>
        </w:rPr>
        <w:t>GraphFunction</w:t>
      </w:r>
      <w:proofErr w:type="spellEnd"/>
      <w:r>
        <w:rPr>
          <w:rFonts w:ascii="Courier" w:hAnsi="Courier"/>
          <w:color w:val="AAAAAA"/>
        </w:rPr>
        <w:t xml:space="preserve"> f = functions[</w:t>
      </w:r>
      <w:ins w:id="12" w:author="Unknown">
        <w:r>
          <w:rPr>
            <w:rFonts w:ascii="Courier" w:hAnsi="Courier"/>
            <w:color w:val="AAAAAA"/>
            <w:shd w:val="clear" w:color="auto" w:fill="441111"/>
          </w:rPr>
          <w:t>(</w:t>
        </w:r>
        <w:r>
          <w:rPr>
            <w:rFonts w:ascii="Courier" w:hAnsi="Courier"/>
            <w:b/>
            <w:bCs/>
            <w:color w:val="AAAAAA"/>
            <w:shd w:val="clear" w:color="auto" w:fill="441111"/>
          </w:rPr>
          <w:t>int</w:t>
        </w:r>
        <w:r>
          <w:rPr>
            <w:rFonts w:ascii="Courier" w:hAnsi="Courier"/>
            <w:color w:val="AAAAAA"/>
            <w:shd w:val="clear" w:color="auto" w:fill="441111"/>
          </w:rPr>
          <w:t>)</w:t>
        </w:r>
      </w:ins>
      <w:r>
        <w:rPr>
          <w:rFonts w:ascii="Courier" w:hAnsi="Courier"/>
          <w:color w:val="AAAAAA"/>
        </w:rPr>
        <w:t>function</w:t>
      </w:r>
      <w:proofErr w:type="gramStart"/>
      <w:r>
        <w:rPr>
          <w:rFonts w:ascii="Courier" w:hAnsi="Courier"/>
          <w:color w:val="AAAAAA"/>
        </w:rPr>
        <w:t>];</w:t>
      </w:r>
      <w:proofErr w:type="gramEnd"/>
    </w:p>
    <w:p w14:paraId="2DDF447C" w14:textId="77777777" w:rsidR="00A0060E" w:rsidRDefault="00A0060E" w:rsidP="00A0060E">
      <w:pPr>
        <w:pStyle w:val="Heading2"/>
      </w:pPr>
      <w:r>
        <w:t>Why use *= 0.5f instead of /= 2f?</w:t>
      </w:r>
    </w:p>
    <w:p w14:paraId="1C93A6AB" w14:textId="69531279" w:rsidR="00A0060E" w:rsidRDefault="00A0060E" w:rsidP="00A0060E">
      <w:r>
        <w:t xml:space="preserve">Both approaches are mathematically equivalent, but multiplication instructions are quicker than division instructions. If </w:t>
      </w:r>
      <w:proofErr w:type="gramStart"/>
      <w:r>
        <w:t>you're</w:t>
      </w:r>
      <w:proofErr w:type="gramEnd"/>
      <w:r>
        <w:t xml:space="preserve"> performing a lot of calculations inside loops, it's a simple optimization to make. </w:t>
      </w:r>
      <w:proofErr w:type="gramStart"/>
      <w:r>
        <w:t>It's</w:t>
      </w:r>
      <w:proofErr w:type="gramEnd"/>
      <w:r>
        <w:t xml:space="preserve"> not necessary for this tutorial, but it's a fine habit. You can go ahead and replace the division in </w:t>
      </w:r>
      <w:proofErr w:type="spellStart"/>
      <w:r>
        <w:t>MultiSineFunction</w:t>
      </w:r>
      <w:proofErr w:type="spellEnd"/>
      <w:r>
        <w:t xml:space="preserve"> too.</w:t>
      </w:r>
    </w:p>
    <w:p w14:paraId="0B1F8F9A" w14:textId="6E54E215" w:rsidR="00FE5DEA" w:rsidRDefault="00FE5DEA" w:rsidP="00FE5DEA">
      <w:pPr>
        <w:pStyle w:val="Heading2"/>
      </w:pPr>
      <w:r>
        <w:t xml:space="preserve">What's an </w:t>
      </w:r>
      <w:proofErr w:type="gramStart"/>
      <w:r>
        <w:t>enumerator?</w:t>
      </w:r>
      <w:r w:rsidR="00262E2F">
        <w:t>(</w:t>
      </w:r>
      <w:proofErr w:type="spellStart"/>
      <w:proofErr w:type="gramEnd"/>
      <w:r w:rsidR="00262E2F">
        <w:t>CoRoutines</w:t>
      </w:r>
      <w:proofErr w:type="spellEnd"/>
      <w:r w:rsidR="00262E2F">
        <w:t>)</w:t>
      </w:r>
    </w:p>
    <w:p w14:paraId="54D4C057" w14:textId="77777777" w:rsidR="00FE5DEA" w:rsidRDefault="00FE5DEA" w:rsidP="00FE5DEA">
      <w:r>
        <w:t xml:space="preserve">Enumeration is the concept of going through some collection one item at a time, like looping over all elements in an array. An enumerator – or iterator – is an object that provides an interface for this functionality. </w:t>
      </w:r>
      <w:proofErr w:type="spellStart"/>
      <w:proofErr w:type="gramStart"/>
      <w:r w:rsidRPr="00262E2F">
        <w:rPr>
          <w:b/>
          <w:bCs/>
        </w:rPr>
        <w:t>System.Collections.IEnumerator</w:t>
      </w:r>
      <w:proofErr w:type="spellEnd"/>
      <w:proofErr w:type="gramEnd"/>
      <w:r>
        <w:t xml:space="preserve"> describes such an interface.</w:t>
      </w:r>
    </w:p>
    <w:p w14:paraId="38CB5509" w14:textId="6E0A3037" w:rsidR="00FE5DEA" w:rsidRDefault="00FE5DEA" w:rsidP="00FE5DEA">
      <w:r>
        <w:t xml:space="preserve">Why do we need this? Because coroutines use them. This is also why Unity includes </w:t>
      </w:r>
      <w:proofErr w:type="spellStart"/>
      <w:r>
        <w:t>System.Collections</w:t>
      </w:r>
      <w:proofErr w:type="spellEnd"/>
      <w:r>
        <w:t xml:space="preserve"> in their default script template, and why I included it as well.</w:t>
      </w:r>
    </w:p>
    <w:p w14:paraId="067F23AE" w14:textId="77777777" w:rsidR="00262E2F" w:rsidRDefault="00262E2F" w:rsidP="00262E2F">
      <w:pPr>
        <w:pStyle w:val="Heading2"/>
      </w:pPr>
      <w:r>
        <w:t>Is Initialize invoked before Start?</w:t>
      </w:r>
    </w:p>
    <w:p w14:paraId="17E89F93" w14:textId="25E9A288" w:rsidR="00262E2F" w:rsidRDefault="00262E2F" w:rsidP="00262E2F">
      <w:r>
        <w:t xml:space="preserve">Yes, it is. First the new game object is created. Then a new </w:t>
      </w:r>
      <w:r w:rsidR="00D7555D">
        <w:t>&lt;Object&gt;</w:t>
      </w:r>
      <w:r>
        <w:t xml:space="preserve"> component is created and added to it. At this point its </w:t>
      </w:r>
      <w:r w:rsidRPr="00D7555D">
        <w:rPr>
          <w:b/>
          <w:bCs/>
        </w:rPr>
        <w:t>Awake</w:t>
      </w:r>
      <w:r>
        <w:t xml:space="preserve"> and </w:t>
      </w:r>
      <w:proofErr w:type="spellStart"/>
      <w:r w:rsidRPr="00D7555D">
        <w:rPr>
          <w:b/>
          <w:bCs/>
        </w:rPr>
        <w:t>OnEnable</w:t>
      </w:r>
      <w:proofErr w:type="spellEnd"/>
      <w:r>
        <w:t xml:space="preserve"> methods would be </w:t>
      </w:r>
      <w:proofErr w:type="gramStart"/>
      <w:r>
        <w:t>invoked, if</w:t>
      </w:r>
      <w:proofErr w:type="gramEnd"/>
      <w:r>
        <w:t xml:space="preserve"> they had existed. Then the </w:t>
      </w:r>
      <w:proofErr w:type="spellStart"/>
      <w:r w:rsidRPr="00D7555D">
        <w:rPr>
          <w:b/>
          <w:bCs/>
        </w:rPr>
        <w:t>AddComponent</w:t>
      </w:r>
      <w:proofErr w:type="spellEnd"/>
      <w:r>
        <w:t xml:space="preserve"> method finishes. Directly after that we invoke </w:t>
      </w:r>
      <w:r w:rsidRPr="00D7555D">
        <w:rPr>
          <w:b/>
          <w:bCs/>
        </w:rPr>
        <w:t>Initialize</w:t>
      </w:r>
      <w:r>
        <w:t xml:space="preserve">. The call to </w:t>
      </w:r>
      <w:r w:rsidRPr="00D7555D">
        <w:rPr>
          <w:b/>
          <w:bCs/>
        </w:rPr>
        <w:t>Start</w:t>
      </w:r>
      <w:r>
        <w:t xml:space="preserve"> </w:t>
      </w:r>
      <w:proofErr w:type="gramStart"/>
      <w:r>
        <w:t>won't</w:t>
      </w:r>
      <w:proofErr w:type="gramEnd"/>
      <w:r>
        <w:t xml:space="preserve"> happen until the next frame.</w:t>
      </w:r>
    </w:p>
    <w:p w14:paraId="2824767C" w14:textId="77777777" w:rsidR="00FE5DEA" w:rsidRDefault="00FE5DEA" w:rsidP="00FE5DEA">
      <w:pPr>
        <w:pStyle w:val="Heading2"/>
      </w:pPr>
      <w:r>
        <w:t>What does return do?</w:t>
      </w:r>
    </w:p>
    <w:p w14:paraId="19E24CE3" w14:textId="77777777" w:rsidR="00FE5DEA" w:rsidRDefault="00FE5DEA" w:rsidP="00FE5DEA">
      <w:r>
        <w:t xml:space="preserve">You use the return keyword to indicate that a method is finished and what its result is. What you return must match the type of the method. If it's a void </w:t>
      </w:r>
      <w:proofErr w:type="gramStart"/>
      <w:r>
        <w:t>method</w:t>
      </w:r>
      <w:proofErr w:type="gramEnd"/>
      <w:r>
        <w:t xml:space="preserve"> then you simply return nothing.</w:t>
      </w:r>
    </w:p>
    <w:p w14:paraId="19AC7224" w14:textId="77777777" w:rsidR="00FE5DEA" w:rsidRDefault="00FE5DEA" w:rsidP="00FE5DEA"/>
    <w:p w14:paraId="07A3821C" w14:textId="77777777" w:rsidR="00FE5DEA" w:rsidRDefault="00FE5DEA" w:rsidP="00FE5DEA">
      <w:proofErr w:type="gramStart"/>
      <w:r>
        <w:t>It's</w:t>
      </w:r>
      <w:proofErr w:type="gramEnd"/>
      <w:r>
        <w:t xml:space="preserve"> not needed to have a return statement at the end of a void or a special constructor method, for all other methods it's required.</w:t>
      </w:r>
    </w:p>
    <w:p w14:paraId="26C31409" w14:textId="77777777" w:rsidR="00FE5DEA" w:rsidRDefault="00FE5DEA" w:rsidP="00FE5DEA"/>
    <w:p w14:paraId="24E46906" w14:textId="77777777" w:rsidR="00FE5DEA" w:rsidRDefault="00FE5DEA" w:rsidP="00FE5DEA">
      <w:r>
        <w:t xml:space="preserve">It is possible to have multiple return statements inside a method. In that case there are multiple possible exit points. </w:t>
      </w:r>
      <w:proofErr w:type="gramStart"/>
      <w:r>
        <w:t>You'd</w:t>
      </w:r>
      <w:proofErr w:type="gramEnd"/>
      <w:r>
        <w:t xml:space="preserve"> typically use if statements to determine which return gets used.</w:t>
      </w:r>
    </w:p>
    <w:p w14:paraId="699DD728" w14:textId="77777777" w:rsidR="00FE5DEA" w:rsidRDefault="00FE5DEA" w:rsidP="00FE5DEA"/>
    <w:p w14:paraId="6753FA69" w14:textId="77777777" w:rsidR="00FE5DEA" w:rsidRDefault="00FE5DEA" w:rsidP="00FE5DEA">
      <w:pPr>
        <w:pStyle w:val="Heading2"/>
      </w:pPr>
      <w:r>
        <w:t>What does yield do?</w:t>
      </w:r>
    </w:p>
    <w:p w14:paraId="1BBA8908" w14:textId="77777777" w:rsidR="00FE5DEA" w:rsidRDefault="00FE5DEA" w:rsidP="00FE5DEA">
      <w:r>
        <w:t xml:space="preserve">The yield statement is used by iterators to make life easy for them. To make enumeration possible, </w:t>
      </w:r>
      <w:proofErr w:type="gramStart"/>
      <w:r>
        <w:t>you'd</w:t>
      </w:r>
      <w:proofErr w:type="gramEnd"/>
      <w:r>
        <w:t xml:space="preserve"> need to keep track of your progress. This involves some boilerplate code that is essentially always the same. What </w:t>
      </w:r>
      <w:proofErr w:type="gramStart"/>
      <w:r>
        <w:t>you'd</w:t>
      </w:r>
      <w:proofErr w:type="gramEnd"/>
      <w:r>
        <w:t xml:space="preserve"> really want is to just write something like return </w:t>
      </w:r>
      <w:proofErr w:type="spellStart"/>
      <w:r>
        <w:t>firstItem</w:t>
      </w:r>
      <w:proofErr w:type="spellEnd"/>
      <w:r>
        <w:t xml:space="preserve">; return </w:t>
      </w:r>
      <w:proofErr w:type="spellStart"/>
      <w:r>
        <w:t>secondItem</w:t>
      </w:r>
      <w:proofErr w:type="spellEnd"/>
      <w:r>
        <w:t>; until you are done. The yield statement allows you to do exactly that.</w:t>
      </w:r>
    </w:p>
    <w:p w14:paraId="5E27A72F" w14:textId="77777777" w:rsidR="00FE5DEA" w:rsidRDefault="00FE5DEA" w:rsidP="00FE5DEA"/>
    <w:p w14:paraId="35384CF1" w14:textId="1CA513A1" w:rsidR="00FE5DEA" w:rsidRDefault="00FE5DEA" w:rsidP="00FE5DEA">
      <w:proofErr w:type="gramStart"/>
      <w:r>
        <w:t>So</w:t>
      </w:r>
      <w:proofErr w:type="gramEnd"/>
      <w:r>
        <w:t xml:space="preserve"> whenever you're using yield, an enumerator object is created behind the scenes to take care of the tedious bits. </w:t>
      </w:r>
    </w:p>
    <w:p w14:paraId="4BEC9929" w14:textId="77777777" w:rsidR="00FE5DEA" w:rsidRDefault="00FE5DEA" w:rsidP="00FE5DEA">
      <w:r>
        <w:lastRenderedPageBreak/>
        <w:t>By the way, you can also yield another iterator. In that case this other iterator will be processed completely, so you can stitch them together in creative ways.</w:t>
      </w:r>
    </w:p>
    <w:p w14:paraId="4EBC8B0B" w14:textId="152AAD52" w:rsidR="00FE5DEA" w:rsidRDefault="00F61639" w:rsidP="00FE5DEA">
      <w:r>
        <w:t xml:space="preserve">Uses: yield return new </w:t>
      </w:r>
      <w:proofErr w:type="spellStart"/>
      <w:r>
        <w:t>WaitForSeconds</w:t>
      </w:r>
      <w:proofErr w:type="spellEnd"/>
      <w:r>
        <w:t>(</w:t>
      </w:r>
      <w:r>
        <w:rPr>
          <w:i/>
          <w:iCs/>
        </w:rPr>
        <w:t>n</w:t>
      </w:r>
      <w:r>
        <w:t>); =&gt;pause coroutine for n secs</w:t>
      </w:r>
    </w:p>
    <w:p w14:paraId="2147E481" w14:textId="47EB2C21" w:rsidR="00F61639" w:rsidRDefault="00F61639" w:rsidP="00FE5DEA">
      <w:r>
        <w:tab/>
        <w:t>Yield return null =&gt; pause coroutine till next frame</w:t>
      </w:r>
    </w:p>
    <w:p w14:paraId="2408CAAD" w14:textId="4B8CE265" w:rsidR="00285FED" w:rsidRDefault="00285FED" w:rsidP="00285FED">
      <w:pPr>
        <w:ind w:left="720"/>
      </w:pPr>
      <w:r>
        <w:t xml:space="preserve">yield return </w:t>
      </w:r>
      <w:proofErr w:type="spellStart"/>
      <w:proofErr w:type="gramStart"/>
      <w:r>
        <w:t>StartCoroutine</w:t>
      </w:r>
      <w:proofErr w:type="spellEnd"/>
      <w:r>
        <w:t>(</w:t>
      </w:r>
      <w:proofErr w:type="gramEnd"/>
      <w:r>
        <w:t>DoSomething()); =&gt; pause Coroutine till “DoSomething” has finished running</w:t>
      </w:r>
    </w:p>
    <w:p w14:paraId="76D61F25" w14:textId="73BDC4E7" w:rsidR="0077456B" w:rsidRDefault="0077456B" w:rsidP="0077456B">
      <w:r>
        <w:t xml:space="preserve">IMP: To stop a coroutine; ONLY NAME WONT </w:t>
      </w:r>
      <w:proofErr w:type="gramStart"/>
      <w:r>
        <w:t>WORK;</w:t>
      </w:r>
      <w:proofErr w:type="gramEnd"/>
      <w:r>
        <w:t xml:space="preserve"> </w:t>
      </w:r>
    </w:p>
    <w:p w14:paraId="2F378688" w14:textId="77777777" w:rsidR="0077456B" w:rsidRDefault="0077456B" w:rsidP="003B234A">
      <w:pPr>
        <w:spacing w:after="0" w:line="240" w:lineRule="auto"/>
      </w:pPr>
      <w:proofErr w:type="spellStart"/>
      <w:r>
        <w:t>U’ll</w:t>
      </w:r>
      <w:proofErr w:type="spellEnd"/>
      <w:r>
        <w:t xml:space="preserve"> need to a reference to it to pass into “</w:t>
      </w:r>
      <w:proofErr w:type="spellStart"/>
      <w:r>
        <w:t>StopCoroutine</w:t>
      </w:r>
      <w:proofErr w:type="spellEnd"/>
      <w:r>
        <w:t>” method:</w:t>
      </w:r>
    </w:p>
    <w:p w14:paraId="69750E5E" w14:textId="77777777" w:rsidR="0077456B" w:rsidRPr="00065241" w:rsidRDefault="0077456B" w:rsidP="003B234A">
      <w:pPr>
        <w:spacing w:after="0" w:line="240" w:lineRule="auto"/>
        <w:rPr>
          <w:rFonts w:ascii="Consolas" w:hAnsi="Consolas"/>
        </w:rPr>
      </w:pPr>
      <w:proofErr w:type="spellStart"/>
      <w:r w:rsidRPr="00065241">
        <w:rPr>
          <w:rFonts w:ascii="Consolas" w:hAnsi="Consolas"/>
        </w:rPr>
        <w:t>IEnumerator</w:t>
      </w:r>
      <w:proofErr w:type="spellEnd"/>
      <w:r w:rsidRPr="00065241">
        <w:rPr>
          <w:rFonts w:ascii="Consolas" w:hAnsi="Consolas"/>
        </w:rPr>
        <w:t xml:space="preserve"> </w:t>
      </w:r>
      <w:proofErr w:type="spellStart"/>
      <w:r w:rsidRPr="00065241">
        <w:rPr>
          <w:rFonts w:ascii="Consolas" w:hAnsi="Consolas"/>
        </w:rPr>
        <w:t>currentCoroutine</w:t>
      </w:r>
      <w:proofErr w:type="spellEnd"/>
      <w:r w:rsidRPr="00065241">
        <w:rPr>
          <w:rFonts w:ascii="Consolas" w:hAnsi="Consolas"/>
        </w:rPr>
        <w:t xml:space="preserve"> = </w:t>
      </w:r>
      <w:proofErr w:type="gramStart"/>
      <w:r w:rsidRPr="00065241">
        <w:rPr>
          <w:rFonts w:ascii="Consolas" w:hAnsi="Consolas"/>
        </w:rPr>
        <w:t>DoSomething(</w:t>
      </w:r>
      <w:proofErr w:type="gramEnd"/>
      <w:r w:rsidRPr="00065241">
        <w:rPr>
          <w:rFonts w:ascii="Consolas" w:hAnsi="Consolas"/>
        </w:rPr>
        <w:t>);</w:t>
      </w:r>
    </w:p>
    <w:p w14:paraId="1CBB7AC6" w14:textId="77777777" w:rsidR="0077456B" w:rsidRPr="00065241" w:rsidRDefault="0077456B" w:rsidP="003B234A">
      <w:pPr>
        <w:spacing w:after="0" w:line="240" w:lineRule="auto"/>
        <w:rPr>
          <w:rFonts w:ascii="Consolas" w:hAnsi="Consolas"/>
        </w:rPr>
      </w:pPr>
      <w:proofErr w:type="spellStart"/>
      <w:r w:rsidRPr="00065241">
        <w:rPr>
          <w:rFonts w:ascii="Consolas" w:hAnsi="Consolas"/>
        </w:rPr>
        <w:t>StartCoroutine</w:t>
      </w:r>
      <w:proofErr w:type="spellEnd"/>
      <w:r w:rsidRPr="00065241">
        <w:rPr>
          <w:rFonts w:ascii="Consolas" w:hAnsi="Consolas"/>
        </w:rPr>
        <w:t>(</w:t>
      </w:r>
      <w:proofErr w:type="spellStart"/>
      <w:r w:rsidRPr="00065241">
        <w:rPr>
          <w:rFonts w:ascii="Consolas" w:hAnsi="Consolas"/>
        </w:rPr>
        <w:t>currentCoroutine</w:t>
      </w:r>
      <w:proofErr w:type="spellEnd"/>
      <w:proofErr w:type="gramStart"/>
      <w:r w:rsidRPr="00065241">
        <w:rPr>
          <w:rFonts w:ascii="Consolas" w:hAnsi="Consolas"/>
        </w:rPr>
        <w:t>);</w:t>
      </w:r>
      <w:proofErr w:type="gramEnd"/>
    </w:p>
    <w:p w14:paraId="5237DA96" w14:textId="7CDD9B56" w:rsidR="0077456B" w:rsidRPr="00065241" w:rsidRDefault="0077456B" w:rsidP="003B234A">
      <w:pPr>
        <w:spacing w:after="0" w:line="240" w:lineRule="auto"/>
        <w:rPr>
          <w:rFonts w:ascii="Consolas" w:hAnsi="Consolas"/>
        </w:rPr>
      </w:pPr>
      <w:proofErr w:type="spellStart"/>
      <w:r w:rsidRPr="00065241">
        <w:rPr>
          <w:rFonts w:ascii="Consolas" w:hAnsi="Consolas"/>
        </w:rPr>
        <w:t>StopCoroutine</w:t>
      </w:r>
      <w:proofErr w:type="spellEnd"/>
      <w:r w:rsidRPr="00065241">
        <w:rPr>
          <w:rFonts w:ascii="Consolas" w:hAnsi="Consolas"/>
        </w:rPr>
        <w:t>(</w:t>
      </w:r>
      <w:proofErr w:type="spellStart"/>
      <w:r w:rsidRPr="00065241">
        <w:rPr>
          <w:rFonts w:ascii="Consolas" w:hAnsi="Consolas"/>
        </w:rPr>
        <w:t>currentCoroutine</w:t>
      </w:r>
      <w:proofErr w:type="spellEnd"/>
      <w:proofErr w:type="gramStart"/>
      <w:r w:rsidRPr="00065241">
        <w:rPr>
          <w:rFonts w:ascii="Consolas" w:hAnsi="Consolas"/>
        </w:rPr>
        <w:t>);</w:t>
      </w:r>
      <w:proofErr w:type="gramEnd"/>
      <w:r w:rsidRPr="00065241">
        <w:rPr>
          <w:rFonts w:ascii="Consolas" w:hAnsi="Consolas"/>
        </w:rPr>
        <w:t xml:space="preserve"> </w:t>
      </w:r>
    </w:p>
    <w:p w14:paraId="5C9D342B" w14:textId="77777777" w:rsidR="003B234A" w:rsidRPr="00F61639" w:rsidRDefault="003B234A" w:rsidP="003B234A">
      <w:pPr>
        <w:spacing w:after="0" w:line="240" w:lineRule="auto"/>
      </w:pPr>
    </w:p>
    <w:p w14:paraId="322EF3F9" w14:textId="77777777" w:rsidR="00FE5DEA" w:rsidRDefault="00FE5DEA" w:rsidP="00FE5DEA">
      <w:pPr>
        <w:pStyle w:val="Heading2"/>
      </w:pPr>
      <w:r>
        <w:t>How do coroutines work?</w:t>
      </w:r>
    </w:p>
    <w:p w14:paraId="4E525C2A" w14:textId="77777777" w:rsidR="00FE5DEA" w:rsidRDefault="00FE5DEA" w:rsidP="00FE5DEA">
      <w:r>
        <w:t xml:space="preserve">When </w:t>
      </w:r>
      <w:proofErr w:type="gramStart"/>
      <w:r>
        <w:t>you're</w:t>
      </w:r>
      <w:proofErr w:type="gramEnd"/>
      <w:r>
        <w:t xml:space="preserve"> creating a coroutine in Unity, what you're really doing is creating an iterator. When you pass it to the </w:t>
      </w:r>
      <w:proofErr w:type="spellStart"/>
      <w:r>
        <w:t>StartCoroutine</w:t>
      </w:r>
      <w:proofErr w:type="spellEnd"/>
      <w:r>
        <w:t xml:space="preserve"> method, it will get stored and gets asked for its next item every frame, until it is finished.</w:t>
      </w:r>
    </w:p>
    <w:p w14:paraId="48A6A6C0" w14:textId="77777777" w:rsidR="00FE5DEA" w:rsidRDefault="00FE5DEA" w:rsidP="00FE5DEA"/>
    <w:p w14:paraId="3C57F861" w14:textId="77777777" w:rsidR="00FE5DEA" w:rsidRDefault="00FE5DEA" w:rsidP="00FE5DEA">
      <w:r>
        <w:t>The yield statements produce the items. The statements in between – the stuff that you want to happen – are side-effects of the iterator doing its job.</w:t>
      </w:r>
    </w:p>
    <w:p w14:paraId="15E078E8" w14:textId="77777777" w:rsidR="00FE5DEA" w:rsidRDefault="00FE5DEA" w:rsidP="00FE5DEA"/>
    <w:p w14:paraId="5F8B23B0" w14:textId="020292E2" w:rsidR="008B25E0" w:rsidRDefault="00FE5DEA" w:rsidP="00FE5DEA">
      <w:r>
        <w:t xml:space="preserve">You can yield special things like </w:t>
      </w:r>
      <w:proofErr w:type="spellStart"/>
      <w:r>
        <w:t>WaitForSeconds</w:t>
      </w:r>
      <w:proofErr w:type="spellEnd"/>
      <w:r>
        <w:t xml:space="preserve"> to have more control over when your own code continues, but the overall approach is simply that of an iterator.</w:t>
      </w:r>
    </w:p>
    <w:p w14:paraId="218E8840" w14:textId="77777777" w:rsidR="00220B3C" w:rsidRDefault="00220B3C" w:rsidP="00220B3C">
      <w:pPr>
        <w:pStyle w:val="Heading2"/>
      </w:pPr>
      <w:r>
        <w:t>How does the random range work?</w:t>
      </w:r>
    </w:p>
    <w:p w14:paraId="740DC694" w14:textId="77777777" w:rsidR="00220B3C" w:rsidRDefault="00220B3C" w:rsidP="00220B3C">
      <w:r w:rsidRPr="00220B3C">
        <w:rPr>
          <w:b/>
          <w:bCs/>
        </w:rPr>
        <w:t>Random</w:t>
      </w:r>
      <w:r>
        <w:t xml:space="preserve"> is a utility class that contains some stuff to create random values. Its Range method can be used to generate a random value within some range.</w:t>
      </w:r>
    </w:p>
    <w:p w14:paraId="3332D004" w14:textId="77777777" w:rsidR="00220B3C" w:rsidRDefault="00220B3C" w:rsidP="00220B3C">
      <w:r>
        <w:t xml:space="preserve">There are two versions of the </w:t>
      </w:r>
      <w:r w:rsidRPr="00220B3C">
        <w:rPr>
          <w:i/>
          <w:iCs/>
        </w:rPr>
        <w:t>Range</w:t>
      </w:r>
      <w:r>
        <w:t xml:space="preserve"> method. You can call it with two floats, in which case it returns a float between the minimum and maximum value, both inclusive.</w:t>
      </w:r>
    </w:p>
    <w:p w14:paraId="6D196989" w14:textId="1C25EAED" w:rsidR="00220B3C" w:rsidRDefault="00220B3C" w:rsidP="00220B3C">
      <w:r>
        <w:t xml:space="preserve">Alternatively, you can call Range with two integers, in which case it returns an integer between the minimum, inclusive, and maximum, exclusive. The typical use case for this version is selecting an index at random, like </w:t>
      </w:r>
      <w:proofErr w:type="spellStart"/>
      <w:proofErr w:type="gramStart"/>
      <w:r>
        <w:t>someArray</w:t>
      </w:r>
      <w:proofErr w:type="spellEnd"/>
      <w:r>
        <w:t>[</w:t>
      </w:r>
      <w:proofErr w:type="spellStart"/>
      <w:proofErr w:type="gramEnd"/>
      <w:r>
        <w:t>Random.Range</w:t>
      </w:r>
      <w:proofErr w:type="spellEnd"/>
      <w:r>
        <w:t xml:space="preserve">(0, </w:t>
      </w:r>
      <w:proofErr w:type="spellStart"/>
      <w:r>
        <w:t>someArray.Length</w:t>
      </w:r>
      <w:proofErr w:type="spellEnd"/>
      <w:r>
        <w:t>)].</w:t>
      </w:r>
    </w:p>
    <w:p w14:paraId="48580D1F" w14:textId="77777777" w:rsidR="00D7555D" w:rsidRPr="00D7555D" w:rsidRDefault="00D7555D" w:rsidP="00D7555D">
      <w:pPr>
        <w:pStyle w:val="Heading2"/>
      </w:pPr>
      <w:r w:rsidRPr="00D7555D">
        <w:t>What does Lerp do?</w:t>
      </w:r>
    </w:p>
    <w:p w14:paraId="3AADC57C"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b/>
          <w:bCs/>
          <w:color w:val="009999"/>
        </w:rPr>
        <w:t>private</w:t>
      </w:r>
      <w:r>
        <w:rPr>
          <w:rFonts w:ascii="Courier" w:hAnsi="Courier"/>
          <w:color w:val="AAAAAA"/>
        </w:rPr>
        <w:t xml:space="preserve"> </w:t>
      </w:r>
      <w:r>
        <w:rPr>
          <w:rFonts w:ascii="Courier" w:hAnsi="Courier"/>
          <w:b/>
          <w:bCs/>
          <w:color w:val="009999"/>
        </w:rPr>
        <w:t>void</w:t>
      </w:r>
      <w:r>
        <w:rPr>
          <w:rFonts w:ascii="Courier" w:hAnsi="Courier"/>
          <w:color w:val="AAAAAA"/>
        </w:rPr>
        <w:t xml:space="preserve"> </w:t>
      </w:r>
      <w:hyperlink r:id="rId25" w:history="1">
        <w:r>
          <w:rPr>
            <w:rStyle w:val="Hyperlink"/>
            <w:rFonts w:ascii="Courier" w:eastAsiaTheme="majorEastAsia" w:hAnsi="Courier"/>
            <w:b/>
            <w:bCs/>
            <w:color w:val="FF4444"/>
          </w:rPr>
          <w:t>Start</w:t>
        </w:r>
      </w:hyperlink>
      <w:r>
        <w:rPr>
          <w:rFonts w:ascii="Courier" w:hAnsi="Courier"/>
          <w:color w:val="AAAAAA"/>
        </w:rPr>
        <w:t xml:space="preserve"> () {</w:t>
      </w:r>
    </w:p>
    <w:p w14:paraId="377DF1CD"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gameObject.AddComponent</w:t>
      </w:r>
      <w:proofErr w:type="spellEnd"/>
      <w:r>
        <w:rPr>
          <w:rFonts w:ascii="Courier" w:hAnsi="Courier"/>
          <w:color w:val="AAAAAA"/>
        </w:rPr>
        <w:t>&lt;</w:t>
      </w:r>
      <w:proofErr w:type="spellStart"/>
      <w:r w:rsidR="009D611B">
        <w:fldChar w:fldCharType="begin"/>
      </w:r>
      <w:r w:rsidR="009D611B">
        <w:instrText xml:space="preserve"> HYPERLINK "http://docs.unity3d.com/Documentation/ScriptReference/MeshFilter.html" </w:instrText>
      </w:r>
      <w:r w:rsidR="009D611B">
        <w:fldChar w:fldCharType="separate"/>
      </w:r>
      <w:r>
        <w:rPr>
          <w:rStyle w:val="Hyperlink"/>
          <w:rFonts w:ascii="Courier" w:eastAsiaTheme="majorEastAsia" w:hAnsi="Courier"/>
          <w:b/>
          <w:bCs/>
          <w:color w:val="FF4444"/>
        </w:rPr>
        <w:t>MeshFilter</w:t>
      </w:r>
      <w:proofErr w:type="spellEnd"/>
      <w:r w:rsidR="009D611B">
        <w:rPr>
          <w:rStyle w:val="Hyperlink"/>
          <w:rFonts w:ascii="Courier" w:eastAsiaTheme="majorEastAsia" w:hAnsi="Courier"/>
          <w:b/>
          <w:bCs/>
          <w:color w:val="FF4444"/>
        </w:rPr>
        <w:fldChar w:fldCharType="end"/>
      </w:r>
      <w:r>
        <w:rPr>
          <w:rFonts w:ascii="Courier" w:hAnsi="Courier"/>
          <w:color w:val="AAAAAA"/>
        </w:rPr>
        <w:t>&gt;().mesh = mesh;</w:t>
      </w:r>
    </w:p>
    <w:p w14:paraId="75B21172"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gameObject.AddComponent</w:t>
      </w:r>
      <w:proofErr w:type="spellEnd"/>
      <w:r>
        <w:rPr>
          <w:rFonts w:ascii="Courier" w:hAnsi="Courier"/>
          <w:color w:val="AAAAAA"/>
        </w:rPr>
        <w:t>&lt;</w:t>
      </w:r>
      <w:proofErr w:type="spellStart"/>
      <w:r w:rsidR="009D611B">
        <w:fldChar w:fldCharType="begin"/>
      </w:r>
      <w:r w:rsidR="009D611B">
        <w:instrText xml:space="preserve"> HYPERLINK "http://docs.unity3d.com/Documentation/ScriptReference/MeshRenderer.html" </w:instrText>
      </w:r>
      <w:r w:rsidR="009D611B">
        <w:fldChar w:fldCharType="separate"/>
      </w:r>
      <w:r>
        <w:rPr>
          <w:rStyle w:val="Hyperlink"/>
          <w:rFonts w:ascii="Courier" w:eastAsiaTheme="majorEastAsia" w:hAnsi="Courier"/>
          <w:b/>
          <w:bCs/>
          <w:color w:val="FF4444"/>
        </w:rPr>
        <w:t>MeshRenderer</w:t>
      </w:r>
      <w:proofErr w:type="spellEnd"/>
      <w:r w:rsidR="009D611B">
        <w:rPr>
          <w:rStyle w:val="Hyperlink"/>
          <w:rFonts w:ascii="Courier" w:eastAsiaTheme="majorEastAsia" w:hAnsi="Courier"/>
          <w:b/>
          <w:bCs/>
          <w:color w:val="FF4444"/>
        </w:rPr>
        <w:fldChar w:fldCharType="end"/>
      </w:r>
      <w:r>
        <w:rPr>
          <w:rFonts w:ascii="Courier" w:hAnsi="Courier"/>
          <w:color w:val="AAAAAA"/>
        </w:rPr>
        <w:t>&gt;().material = material;</w:t>
      </w:r>
    </w:p>
    <w:p w14:paraId="4B5449A9"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hyperlink r:id="rId26" w:history="1">
        <w:proofErr w:type="spellStart"/>
        <w:r>
          <w:rPr>
            <w:rStyle w:val="Hyperlink"/>
            <w:rFonts w:ascii="Courier" w:eastAsiaTheme="majorEastAsia" w:hAnsi="Courier"/>
            <w:b/>
            <w:bCs/>
            <w:color w:val="FF4444"/>
          </w:rPr>
          <w:t>GetComponent</w:t>
        </w:r>
        <w:proofErr w:type="spellEnd"/>
      </w:hyperlink>
      <w:r>
        <w:rPr>
          <w:rFonts w:ascii="Courier" w:hAnsi="Courier"/>
          <w:color w:val="AAAAAA"/>
        </w:rPr>
        <w:t>&lt;</w:t>
      </w:r>
      <w:proofErr w:type="spellStart"/>
      <w:r w:rsidR="009D611B">
        <w:fldChar w:fldCharType="begin"/>
      </w:r>
      <w:r w:rsidR="009D611B">
        <w:instrText xml:space="preserve"> HYPERLINK "http://docs.unity3d.com/Documentation/ScriptReference/MeshRenderer.html" </w:instrText>
      </w:r>
      <w:r w:rsidR="009D611B">
        <w:fldChar w:fldCharType="separate"/>
      </w:r>
      <w:r>
        <w:rPr>
          <w:rStyle w:val="Hyperlink"/>
          <w:rFonts w:ascii="Courier" w:eastAsiaTheme="majorEastAsia" w:hAnsi="Courier"/>
          <w:b/>
          <w:bCs/>
          <w:color w:val="FF4444"/>
        </w:rPr>
        <w:t>MeshRenderer</w:t>
      </w:r>
      <w:proofErr w:type="spellEnd"/>
      <w:r w:rsidR="009D611B">
        <w:rPr>
          <w:rStyle w:val="Hyperlink"/>
          <w:rFonts w:ascii="Courier" w:eastAsiaTheme="majorEastAsia" w:hAnsi="Courier"/>
          <w:b/>
          <w:bCs/>
          <w:color w:val="FF4444"/>
        </w:rPr>
        <w:fldChar w:fldCharType="end"/>
      </w:r>
      <w:r>
        <w:rPr>
          <w:rFonts w:ascii="Courier" w:hAnsi="Courier"/>
          <w:color w:val="AAAAAA"/>
        </w:rPr>
        <w:t>&gt;().</w:t>
      </w:r>
      <w:proofErr w:type="spellStart"/>
      <w:r>
        <w:rPr>
          <w:rFonts w:ascii="Courier" w:hAnsi="Courier"/>
          <w:color w:val="AAAAAA"/>
        </w:rPr>
        <w:t>material.color</w:t>
      </w:r>
      <w:proofErr w:type="spellEnd"/>
      <w:r>
        <w:rPr>
          <w:rFonts w:ascii="Courier" w:hAnsi="Courier"/>
          <w:color w:val="AAAAAA"/>
        </w:rPr>
        <w:t xml:space="preserve"> =</w:t>
      </w:r>
    </w:p>
    <w:p w14:paraId="7B9AACFC"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hyperlink r:id="rId27" w:history="1">
        <w:proofErr w:type="spellStart"/>
        <w:r>
          <w:rPr>
            <w:rStyle w:val="Hyperlink"/>
            <w:rFonts w:ascii="Courier" w:eastAsiaTheme="majorEastAsia" w:hAnsi="Courier"/>
            <w:b/>
            <w:bCs/>
            <w:color w:val="FF4444"/>
          </w:rPr>
          <w:t>Color</w:t>
        </w:r>
      </w:hyperlink>
      <w:r>
        <w:rPr>
          <w:rFonts w:ascii="Courier" w:hAnsi="Courier"/>
          <w:color w:val="AAAAAA"/>
        </w:rPr>
        <w:t>.Lerp</w:t>
      </w:r>
      <w:proofErr w:type="spellEnd"/>
      <w:r>
        <w:rPr>
          <w:rFonts w:ascii="Courier" w:hAnsi="Courier"/>
          <w:color w:val="AAAAAA"/>
        </w:rPr>
        <w:t>(</w:t>
      </w:r>
      <w:proofErr w:type="spellStart"/>
      <w:r w:rsidR="009D611B">
        <w:fldChar w:fldCharType="begin"/>
      </w:r>
      <w:r w:rsidR="009D611B">
        <w:instrText xml:space="preserve"> HYPERLINK "http://docs.unity3d.com/Documentation/ScriptReference/Color.html" </w:instrText>
      </w:r>
      <w:r w:rsidR="009D611B">
        <w:fldChar w:fldCharType="separate"/>
      </w:r>
      <w:r>
        <w:rPr>
          <w:rStyle w:val="Hyperlink"/>
          <w:rFonts w:ascii="Courier" w:eastAsiaTheme="majorEastAsia" w:hAnsi="Courier"/>
          <w:b/>
          <w:bCs/>
          <w:color w:val="FF4444"/>
        </w:rPr>
        <w:t>Color</w:t>
      </w:r>
      <w:r w:rsidR="009D611B">
        <w:rPr>
          <w:rStyle w:val="Hyperlink"/>
          <w:rFonts w:ascii="Courier" w:eastAsiaTheme="majorEastAsia" w:hAnsi="Courier"/>
          <w:b/>
          <w:bCs/>
          <w:color w:val="FF4444"/>
        </w:rPr>
        <w:fldChar w:fldCharType="end"/>
      </w:r>
      <w:r>
        <w:rPr>
          <w:rFonts w:ascii="Courier" w:hAnsi="Courier"/>
          <w:color w:val="AAAAAA"/>
        </w:rPr>
        <w:t>.white</w:t>
      </w:r>
      <w:proofErr w:type="spellEnd"/>
      <w:r>
        <w:rPr>
          <w:rFonts w:ascii="Courier" w:hAnsi="Courier"/>
          <w:color w:val="AAAAAA"/>
        </w:rPr>
        <w:t xml:space="preserve">, </w:t>
      </w:r>
      <w:hyperlink r:id="rId28" w:history="1">
        <w:proofErr w:type="spellStart"/>
        <w:r>
          <w:rPr>
            <w:rStyle w:val="Hyperlink"/>
            <w:rFonts w:ascii="Courier" w:eastAsiaTheme="majorEastAsia" w:hAnsi="Courier"/>
            <w:b/>
            <w:bCs/>
            <w:color w:val="FF4444"/>
          </w:rPr>
          <w:t>Color</w:t>
        </w:r>
      </w:hyperlink>
      <w:r>
        <w:rPr>
          <w:rFonts w:ascii="Courier" w:hAnsi="Courier"/>
          <w:color w:val="AAAAAA"/>
        </w:rPr>
        <w:t>.yellow</w:t>
      </w:r>
      <w:proofErr w:type="spellEnd"/>
      <w:r>
        <w:rPr>
          <w:rFonts w:ascii="Courier" w:hAnsi="Courier"/>
          <w:color w:val="AAAAAA"/>
        </w:rPr>
        <w:t>, (</w:t>
      </w:r>
      <w:r>
        <w:rPr>
          <w:rFonts w:ascii="Courier" w:hAnsi="Courier"/>
          <w:b/>
          <w:bCs/>
          <w:color w:val="AAAAAA"/>
        </w:rPr>
        <w:t>float</w:t>
      </w:r>
      <w:r>
        <w:rPr>
          <w:rFonts w:ascii="Courier" w:hAnsi="Courier"/>
          <w:color w:val="AAAAAA"/>
        </w:rPr>
        <w:t xml:space="preserve">)depth / </w:t>
      </w:r>
      <w:proofErr w:type="spellStart"/>
      <w:r>
        <w:rPr>
          <w:rFonts w:ascii="Courier" w:hAnsi="Courier"/>
          <w:color w:val="AAAAAA"/>
        </w:rPr>
        <w:t>maxDepth</w:t>
      </w:r>
      <w:proofErr w:type="spellEnd"/>
      <w:r>
        <w:rPr>
          <w:rFonts w:ascii="Courier" w:hAnsi="Courier"/>
          <w:color w:val="AAAAAA"/>
        </w:rPr>
        <w:t>);</w:t>
      </w:r>
    </w:p>
    <w:p w14:paraId="77EB4285"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if</w:t>
      </w:r>
      <w:r>
        <w:rPr>
          <w:rFonts w:ascii="Courier" w:hAnsi="Courier"/>
          <w:color w:val="AAAAAA"/>
        </w:rPr>
        <w:t xml:space="preserve"> (depth &lt; </w:t>
      </w:r>
      <w:proofErr w:type="spellStart"/>
      <w:r>
        <w:rPr>
          <w:rFonts w:ascii="Courier" w:hAnsi="Courier"/>
          <w:color w:val="AAAAAA"/>
        </w:rPr>
        <w:t>maxDepth</w:t>
      </w:r>
      <w:proofErr w:type="spellEnd"/>
      <w:r>
        <w:rPr>
          <w:rFonts w:ascii="Courier" w:hAnsi="Courier"/>
          <w:color w:val="AAAAAA"/>
        </w:rPr>
        <w:t>) {</w:t>
      </w:r>
    </w:p>
    <w:p w14:paraId="1763D5A4"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proofErr w:type="spellStart"/>
      <w:proofErr w:type="gramStart"/>
      <w:r>
        <w:rPr>
          <w:rFonts w:ascii="Courier" w:hAnsi="Courier"/>
          <w:color w:val="AAAAAA"/>
        </w:rPr>
        <w:t>StartCoroutine</w:t>
      </w:r>
      <w:proofErr w:type="spellEnd"/>
      <w:r>
        <w:rPr>
          <w:rFonts w:ascii="Courier" w:hAnsi="Courier"/>
          <w:color w:val="AAAAAA"/>
        </w:rPr>
        <w:t>(</w:t>
      </w:r>
      <w:proofErr w:type="spellStart"/>
      <w:proofErr w:type="gramEnd"/>
      <w:r>
        <w:rPr>
          <w:rFonts w:ascii="Courier" w:hAnsi="Courier"/>
          <w:color w:val="AAAAAA"/>
        </w:rPr>
        <w:t>CreateChildren</w:t>
      </w:r>
      <w:proofErr w:type="spellEnd"/>
      <w:r>
        <w:rPr>
          <w:rFonts w:ascii="Courier" w:hAnsi="Courier"/>
          <w:color w:val="AAAAAA"/>
        </w:rPr>
        <w:t>());</w:t>
      </w:r>
    </w:p>
    <w:p w14:paraId="6C07A8A7"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w:t>
      </w:r>
    </w:p>
    <w:p w14:paraId="7CDDF1B8" w14:textId="77777777" w:rsidR="00D7555D" w:rsidRDefault="00D7555D" w:rsidP="00D7555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3390B550" w14:textId="77777777" w:rsidR="00D7555D" w:rsidRPr="00D7555D" w:rsidRDefault="00D7555D" w:rsidP="00D7555D">
      <w:r w:rsidRPr="00D7555D">
        <w:lastRenderedPageBreak/>
        <w:t>Lerp is shorthand for linear interpolation. Its typical signature is </w:t>
      </w:r>
      <w:proofErr w:type="gramStart"/>
      <w:r w:rsidRPr="00D7555D">
        <w:t>Lerp(</w:t>
      </w:r>
      <w:proofErr w:type="gramEnd"/>
      <w:r w:rsidRPr="00D7555D">
        <w:t>a, b, t) and it computes a + (b - a) * t, with t clamped to the 0–1 range. Multiple versions exist for various types, including floats, vectors, and colors.</w:t>
      </w:r>
    </w:p>
    <w:p w14:paraId="2743C37A" w14:textId="19FF0D66" w:rsidR="00D7555D" w:rsidRDefault="00B7719B" w:rsidP="00B7719B">
      <w:pPr>
        <w:pStyle w:val="Heading2"/>
      </w:pPr>
      <w:r>
        <w:rPr>
          <w:i/>
          <w:iCs/>
        </w:rPr>
        <w:t xml:space="preserve">get </w:t>
      </w:r>
      <w:r>
        <w:t xml:space="preserve">and </w:t>
      </w:r>
      <w:r>
        <w:rPr>
          <w:i/>
          <w:iCs/>
        </w:rPr>
        <w:t xml:space="preserve">set </w:t>
      </w:r>
      <w:proofErr w:type="spellStart"/>
      <w:r>
        <w:t>shorthands</w:t>
      </w:r>
      <w:proofErr w:type="spellEnd"/>
    </w:p>
    <w:p w14:paraId="183A1BA9" w14:textId="77777777" w:rsidR="00B7719B" w:rsidRDefault="00B7719B" w:rsidP="00B7719B">
      <w:pPr>
        <w:pStyle w:val="Heading3"/>
        <w:spacing w:before="0" w:after="240"/>
        <w:jc w:val="center"/>
        <w:rPr>
          <w:rFonts w:ascii="Arial" w:hAnsi="Arial" w:cs="Arial"/>
          <w:color w:val="AAAAAA"/>
          <w:sz w:val="21"/>
        </w:rPr>
      </w:pPr>
      <w:r>
        <w:rPr>
          <w:rFonts w:ascii="Arial" w:hAnsi="Arial" w:cs="Arial"/>
          <w:color w:val="AAAAAA"/>
          <w:sz w:val="21"/>
        </w:rPr>
        <w:t>How does that property work?</w:t>
      </w:r>
    </w:p>
    <w:p w14:paraId="0843F113" w14:textId="77777777" w:rsidR="00B7719B" w:rsidRPr="00B7719B" w:rsidRDefault="00B7719B" w:rsidP="00B7719B">
      <w:r w:rsidRPr="00B7719B">
        <w:t>Remember that properties are methods that pretend to be a field. We provide the FPS as public information, but only the component itself needs to update the value. The syntax used is shorthand notation for an automatically generated property, which would look something like this.</w:t>
      </w:r>
    </w:p>
    <w:p w14:paraId="31840EBD" w14:textId="77777777" w:rsidR="00B7719B" w:rsidRDefault="00B7719B" w:rsidP="00B7719B">
      <w:pPr>
        <w:pStyle w:val="HTMLPreformatted"/>
        <w:pBdr>
          <w:top w:val="single" w:sz="6" w:space="12" w:color="999999"/>
          <w:left w:val="single" w:sz="6" w:space="12" w:color="999999"/>
          <w:bottom w:val="single" w:sz="6" w:space="12" w:color="999999"/>
          <w:right w:val="single" w:sz="6" w:space="12" w:color="999999"/>
        </w:pBdr>
        <w:rPr>
          <w:rFonts w:ascii="Courier" w:hAnsi="Courier"/>
          <w:color w:val="AAAAAA"/>
        </w:rPr>
      </w:pPr>
      <w:r>
        <w:rPr>
          <w:rFonts w:ascii="Courier" w:hAnsi="Courier"/>
          <w:color w:val="AAAAAA"/>
        </w:rPr>
        <w:tab/>
      </w:r>
      <w:r>
        <w:rPr>
          <w:rFonts w:ascii="Courier" w:hAnsi="Courier"/>
          <w:b/>
          <w:bCs/>
          <w:color w:val="AAAAAA"/>
        </w:rPr>
        <w:t>int</w:t>
      </w:r>
      <w:r>
        <w:rPr>
          <w:rFonts w:ascii="Courier" w:hAnsi="Courier"/>
          <w:color w:val="AAAAAA"/>
        </w:rPr>
        <w:t xml:space="preserve"> </w:t>
      </w:r>
      <w:proofErr w:type="gramStart"/>
      <w:r>
        <w:rPr>
          <w:rFonts w:ascii="Courier" w:hAnsi="Courier"/>
          <w:color w:val="AAAAAA"/>
        </w:rPr>
        <w:t>fps;</w:t>
      </w:r>
      <w:proofErr w:type="gramEnd"/>
    </w:p>
    <w:p w14:paraId="32364247" w14:textId="77777777" w:rsidR="00B7719B" w:rsidRDefault="00B7719B" w:rsidP="00B7719B">
      <w:pPr>
        <w:pStyle w:val="HTMLPreformatted"/>
        <w:pBdr>
          <w:top w:val="single" w:sz="6" w:space="12" w:color="999999"/>
          <w:left w:val="single" w:sz="6" w:space="12" w:color="999999"/>
          <w:bottom w:val="single" w:sz="6" w:space="12" w:color="999999"/>
          <w:right w:val="single" w:sz="6" w:space="12" w:color="999999"/>
        </w:pBdr>
        <w:rPr>
          <w:rFonts w:ascii="Courier" w:hAnsi="Courier"/>
          <w:color w:val="AAAAAA"/>
        </w:rPr>
      </w:pPr>
      <w:r>
        <w:rPr>
          <w:rFonts w:ascii="Courier" w:hAnsi="Courier"/>
          <w:color w:val="AAAAAA"/>
        </w:rPr>
        <w:tab/>
      </w:r>
      <w:r>
        <w:rPr>
          <w:rFonts w:ascii="Courier" w:hAnsi="Courier"/>
          <w:b/>
          <w:bCs/>
          <w:color w:val="009999"/>
        </w:rPr>
        <w:t>public</w:t>
      </w:r>
      <w:r>
        <w:rPr>
          <w:rFonts w:ascii="Courier" w:hAnsi="Courier"/>
          <w:color w:val="AAAAAA"/>
        </w:rPr>
        <w:t xml:space="preserve"> </w:t>
      </w:r>
      <w:r>
        <w:rPr>
          <w:rFonts w:ascii="Courier" w:hAnsi="Courier"/>
          <w:b/>
          <w:bCs/>
          <w:color w:val="AAAAAA"/>
        </w:rPr>
        <w:t>int</w:t>
      </w:r>
      <w:r>
        <w:rPr>
          <w:rFonts w:ascii="Courier" w:hAnsi="Courier"/>
          <w:color w:val="AAAAAA"/>
        </w:rPr>
        <w:t xml:space="preserve"> FPS {</w:t>
      </w:r>
    </w:p>
    <w:p w14:paraId="66995A8F" w14:textId="77777777" w:rsidR="00B7719B" w:rsidRDefault="00B7719B" w:rsidP="00B7719B">
      <w:pPr>
        <w:pStyle w:val="HTMLPreformatted"/>
        <w:pBdr>
          <w:top w:val="single" w:sz="6" w:space="12" w:color="999999"/>
          <w:left w:val="single" w:sz="6" w:space="12" w:color="999999"/>
          <w:bottom w:val="single" w:sz="6" w:space="12" w:color="999999"/>
          <w:right w:val="single" w:sz="6" w:space="12" w:color="999999"/>
        </w:pBdr>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get</w:t>
      </w:r>
      <w:r>
        <w:rPr>
          <w:rFonts w:ascii="Courier" w:hAnsi="Courier"/>
          <w:color w:val="AAAAAA"/>
        </w:rPr>
        <w:t xml:space="preserve"> </w:t>
      </w:r>
      <w:proofErr w:type="gramStart"/>
      <w:r>
        <w:rPr>
          <w:rFonts w:ascii="Courier" w:hAnsi="Courier"/>
          <w:color w:val="AAAAAA"/>
        </w:rPr>
        <w:t xml:space="preserve">{ </w:t>
      </w:r>
      <w:r>
        <w:rPr>
          <w:rFonts w:ascii="Courier" w:hAnsi="Courier"/>
          <w:b/>
          <w:bCs/>
          <w:color w:val="009999"/>
        </w:rPr>
        <w:t>return</w:t>
      </w:r>
      <w:proofErr w:type="gramEnd"/>
      <w:r>
        <w:rPr>
          <w:rFonts w:ascii="Courier" w:hAnsi="Courier"/>
          <w:color w:val="AAAAAA"/>
        </w:rPr>
        <w:t xml:space="preserve"> fps; }</w:t>
      </w:r>
    </w:p>
    <w:p w14:paraId="243405B4" w14:textId="77777777" w:rsidR="00B7719B" w:rsidRDefault="00B7719B" w:rsidP="00B7719B">
      <w:pPr>
        <w:pStyle w:val="HTMLPreformatted"/>
        <w:pBdr>
          <w:top w:val="single" w:sz="6" w:space="12" w:color="999999"/>
          <w:left w:val="single" w:sz="6" w:space="12" w:color="999999"/>
          <w:bottom w:val="single" w:sz="6" w:space="12" w:color="999999"/>
          <w:right w:val="single" w:sz="6" w:space="12" w:color="999999"/>
        </w:pBdr>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private</w:t>
      </w:r>
      <w:r>
        <w:rPr>
          <w:rFonts w:ascii="Courier" w:hAnsi="Courier"/>
          <w:color w:val="AAAAAA"/>
        </w:rPr>
        <w:t xml:space="preserve"> </w:t>
      </w:r>
      <w:r>
        <w:rPr>
          <w:rFonts w:ascii="Courier" w:hAnsi="Courier"/>
          <w:b/>
          <w:bCs/>
          <w:color w:val="009999"/>
        </w:rPr>
        <w:t>set</w:t>
      </w:r>
      <w:r>
        <w:rPr>
          <w:rFonts w:ascii="Courier" w:hAnsi="Courier"/>
          <w:color w:val="AAAAAA"/>
        </w:rPr>
        <w:t xml:space="preserve"> </w:t>
      </w:r>
      <w:proofErr w:type="gramStart"/>
      <w:r>
        <w:rPr>
          <w:rFonts w:ascii="Courier" w:hAnsi="Courier"/>
          <w:color w:val="AAAAAA"/>
        </w:rPr>
        <w:t>{ fps</w:t>
      </w:r>
      <w:proofErr w:type="gramEnd"/>
      <w:r>
        <w:rPr>
          <w:rFonts w:ascii="Courier" w:hAnsi="Courier"/>
          <w:color w:val="AAAAAA"/>
        </w:rPr>
        <w:t xml:space="preserve"> = value; }</w:t>
      </w:r>
    </w:p>
    <w:p w14:paraId="7ACB977D" w14:textId="77777777" w:rsidR="00B7719B" w:rsidRDefault="00B7719B" w:rsidP="00B7719B">
      <w:pPr>
        <w:pStyle w:val="HTMLPreformatted"/>
        <w:pBdr>
          <w:top w:val="single" w:sz="6" w:space="12" w:color="999999"/>
          <w:left w:val="single" w:sz="6" w:space="12" w:color="999999"/>
          <w:bottom w:val="single" w:sz="6" w:space="12" w:color="999999"/>
          <w:right w:val="single" w:sz="6" w:space="12" w:color="999999"/>
        </w:pBdr>
        <w:rPr>
          <w:rFonts w:ascii="Courier" w:hAnsi="Courier"/>
          <w:color w:val="AAAAAA"/>
        </w:rPr>
      </w:pPr>
      <w:r>
        <w:rPr>
          <w:rFonts w:ascii="Courier" w:hAnsi="Courier"/>
          <w:color w:val="AAAAAA"/>
        </w:rPr>
        <w:tab/>
        <w:t>}</w:t>
      </w:r>
    </w:p>
    <w:p w14:paraId="6F7F9317" w14:textId="030ADDB1" w:rsidR="00B7719B" w:rsidRDefault="00B7719B" w:rsidP="00B7719B">
      <w:r w:rsidRPr="00B7719B">
        <w:t xml:space="preserve">This shorthand </w:t>
      </w:r>
      <w:proofErr w:type="gramStart"/>
      <w:r w:rsidRPr="00B7719B">
        <w:t>doesn't</w:t>
      </w:r>
      <w:proofErr w:type="gramEnd"/>
      <w:r w:rsidRPr="00B7719B">
        <w:t xml:space="preserve"> work with Unity's serialization, </w:t>
      </w:r>
    </w:p>
    <w:p w14:paraId="3F20D1FD" w14:textId="1EECBB12" w:rsidR="00F63D51" w:rsidRPr="00F63D51" w:rsidRDefault="00F63D51" w:rsidP="00F63D51">
      <w:pPr>
        <w:pStyle w:val="Heading2"/>
      </w:pPr>
      <w:r w:rsidRPr="00F63D51">
        <w:t>Serializable (with eg)</w:t>
      </w:r>
    </w:p>
    <w:p w14:paraId="355EAFC2" w14:textId="5FBBB522" w:rsidR="00F63D51" w:rsidRPr="00F63D51" w:rsidRDefault="00F63D51" w:rsidP="00F63D51">
      <w:r w:rsidRPr="00F63D51">
        <w:t>As a final touch to the FPS labels, we can colorize them. This can be done by associating colors with FPS values. Such an association can be represented with a custom struct.</w:t>
      </w:r>
    </w:p>
    <w:p w14:paraId="0C897DF8" w14:textId="77777777" w:rsidR="00F63D51" w:rsidRDefault="00F63D51" w:rsidP="00F63D5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roofErr w:type="spellStart"/>
      <w:r>
        <w:rPr>
          <w:rFonts w:ascii="Courier" w:hAnsi="Courier"/>
          <w:color w:val="AAAAAA"/>
        </w:rPr>
        <w:t>System.</w:t>
      </w:r>
      <w:hyperlink r:id="rId29" w:history="1">
        <w:r>
          <w:rPr>
            <w:rStyle w:val="Hyperlink"/>
            <w:rFonts w:ascii="Courier" w:hAnsi="Courier"/>
            <w:b/>
            <w:bCs/>
            <w:color w:val="FF4444"/>
          </w:rPr>
          <w:t>Serializable</w:t>
        </w:r>
        <w:proofErr w:type="spellEnd"/>
      </w:hyperlink>
      <w:r>
        <w:rPr>
          <w:rFonts w:ascii="Courier" w:hAnsi="Courier"/>
          <w:color w:val="AAAAAA"/>
        </w:rPr>
        <w:t>]</w:t>
      </w:r>
    </w:p>
    <w:p w14:paraId="11B25A6E" w14:textId="77777777" w:rsidR="00F63D51" w:rsidRDefault="00F63D51" w:rsidP="00F63D5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private</w:t>
      </w:r>
      <w:r>
        <w:rPr>
          <w:rFonts w:ascii="Courier" w:hAnsi="Courier"/>
          <w:color w:val="AAAAAA"/>
        </w:rPr>
        <w:t xml:space="preserve"> </w:t>
      </w:r>
      <w:r>
        <w:rPr>
          <w:rFonts w:ascii="Courier" w:hAnsi="Courier"/>
          <w:b/>
          <w:bCs/>
          <w:color w:val="009999"/>
        </w:rPr>
        <w:t>struct</w:t>
      </w:r>
      <w:r>
        <w:rPr>
          <w:rFonts w:ascii="Courier" w:hAnsi="Courier"/>
          <w:color w:val="AAAAAA"/>
        </w:rPr>
        <w:t xml:space="preserve"> </w:t>
      </w:r>
      <w:proofErr w:type="spellStart"/>
      <w:r>
        <w:rPr>
          <w:rFonts w:ascii="Courier" w:hAnsi="Courier"/>
          <w:b/>
          <w:bCs/>
          <w:color w:val="AAAAAA"/>
        </w:rPr>
        <w:t>FPSColor</w:t>
      </w:r>
      <w:proofErr w:type="spellEnd"/>
      <w:r>
        <w:rPr>
          <w:rFonts w:ascii="Courier" w:hAnsi="Courier"/>
          <w:color w:val="AAAAAA"/>
        </w:rPr>
        <w:t xml:space="preserve"> {</w:t>
      </w:r>
    </w:p>
    <w:p w14:paraId="0243DE72" w14:textId="77777777" w:rsidR="00F63D51" w:rsidRDefault="00F63D51" w:rsidP="00F63D5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public</w:t>
      </w:r>
      <w:r>
        <w:rPr>
          <w:rFonts w:ascii="Courier" w:hAnsi="Courier"/>
          <w:color w:val="AAAAAA"/>
        </w:rPr>
        <w:t xml:space="preserve"> </w:t>
      </w:r>
      <w:hyperlink r:id="rId30" w:history="1">
        <w:r>
          <w:rPr>
            <w:rStyle w:val="Hyperlink"/>
            <w:rFonts w:ascii="Courier" w:hAnsi="Courier"/>
            <w:b/>
            <w:bCs/>
            <w:color w:val="FF4444"/>
          </w:rPr>
          <w:t>Color</w:t>
        </w:r>
      </w:hyperlink>
      <w:r>
        <w:rPr>
          <w:rFonts w:ascii="Courier" w:hAnsi="Courier"/>
          <w:color w:val="AAAAAA"/>
        </w:rPr>
        <w:t xml:space="preserve"> </w:t>
      </w:r>
      <w:proofErr w:type="spellStart"/>
      <w:r>
        <w:rPr>
          <w:rFonts w:ascii="Courier" w:hAnsi="Courier"/>
          <w:color w:val="AAAAAA"/>
        </w:rPr>
        <w:t>color</w:t>
      </w:r>
      <w:proofErr w:type="spellEnd"/>
      <w:r>
        <w:rPr>
          <w:rFonts w:ascii="Courier" w:hAnsi="Courier"/>
          <w:color w:val="AAAAAA"/>
        </w:rPr>
        <w:t>;</w:t>
      </w:r>
    </w:p>
    <w:p w14:paraId="00B95C89" w14:textId="77777777" w:rsidR="00F63D51" w:rsidRDefault="00F63D51" w:rsidP="00F63D5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public</w:t>
      </w:r>
      <w:r>
        <w:rPr>
          <w:rFonts w:ascii="Courier" w:hAnsi="Courier"/>
          <w:color w:val="AAAAAA"/>
        </w:rPr>
        <w:t xml:space="preserve"> </w:t>
      </w:r>
      <w:r>
        <w:rPr>
          <w:rFonts w:ascii="Courier" w:hAnsi="Courier"/>
          <w:b/>
          <w:bCs/>
          <w:color w:val="AAAAAA"/>
        </w:rPr>
        <w:t>int</w:t>
      </w:r>
      <w:r>
        <w:rPr>
          <w:rFonts w:ascii="Courier" w:hAnsi="Courier"/>
          <w:color w:val="AAAAAA"/>
        </w:rPr>
        <w:t xml:space="preserve"> </w:t>
      </w:r>
      <w:proofErr w:type="spellStart"/>
      <w:proofErr w:type="gramStart"/>
      <w:r>
        <w:rPr>
          <w:rFonts w:ascii="Courier" w:hAnsi="Courier"/>
          <w:color w:val="AAAAAA"/>
        </w:rPr>
        <w:t>minimumFPS</w:t>
      </w:r>
      <w:proofErr w:type="spellEnd"/>
      <w:r>
        <w:rPr>
          <w:rFonts w:ascii="Courier" w:hAnsi="Courier"/>
          <w:color w:val="AAAAAA"/>
        </w:rPr>
        <w:t>;</w:t>
      </w:r>
      <w:proofErr w:type="gramEnd"/>
    </w:p>
    <w:p w14:paraId="621FB22F" w14:textId="77777777" w:rsidR="00F63D51" w:rsidRDefault="00F63D51" w:rsidP="00F63D5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7503B1AC" w14:textId="77777777" w:rsidR="00F63D51" w:rsidRPr="00F63D51" w:rsidRDefault="00F63D51" w:rsidP="00F63D51">
      <w:r w:rsidRPr="00F63D51">
        <w:t>As </w:t>
      </w:r>
      <w:proofErr w:type="spellStart"/>
      <w:r w:rsidRPr="00F63D51">
        <w:t>FPSDisplay</w:t>
      </w:r>
      <w:proofErr w:type="spellEnd"/>
      <w:r w:rsidRPr="00F63D51">
        <w:t xml:space="preserve"> is the only thing that will use this structure, we put the struct definition directly inside that class and make it private so that it </w:t>
      </w:r>
      <w:proofErr w:type="gramStart"/>
      <w:r w:rsidRPr="00F63D51">
        <w:t>won't</w:t>
      </w:r>
      <w:proofErr w:type="gramEnd"/>
      <w:r w:rsidRPr="00F63D51">
        <w:t xml:space="preserve"> show up in the global namespace. Make it serializable so that it can be exposed by the Unity editor.</w:t>
      </w:r>
    </w:p>
    <w:p w14:paraId="29C40334" w14:textId="77777777" w:rsidR="00F63D51" w:rsidRPr="00F63D51" w:rsidRDefault="00F63D51" w:rsidP="00F63D51">
      <w:r w:rsidRPr="00F63D51">
        <w:t xml:space="preserve">Now add an array of these struct so we can configure the coloring of the FPS labels. </w:t>
      </w:r>
      <w:proofErr w:type="gramStart"/>
      <w:r w:rsidRPr="00F63D51">
        <w:t>We'd</w:t>
      </w:r>
      <w:proofErr w:type="gramEnd"/>
      <w:r w:rsidRPr="00F63D51">
        <w:t xml:space="preserve"> typically add a public field for that, but we can't do that because the struct itself is private. So make the array private as well and give it the </w:t>
      </w:r>
      <w:proofErr w:type="spellStart"/>
      <w:r w:rsidR="009D611B">
        <w:fldChar w:fldCharType="begin"/>
      </w:r>
      <w:r w:rsidR="009D611B">
        <w:instrText xml:space="preserve"> HYPERLINK "http://docs.unity3d.com/Documentation/ScriptReference/SerializeField.html" </w:instrText>
      </w:r>
      <w:r w:rsidR="009D611B">
        <w:fldChar w:fldCharType="separate"/>
      </w:r>
      <w:r w:rsidRPr="00F63D51">
        <w:rPr>
          <w:rStyle w:val="Hyperlink"/>
        </w:rPr>
        <w:t>SerializeField</w:t>
      </w:r>
      <w:proofErr w:type="spellEnd"/>
      <w:r w:rsidR="009D611B">
        <w:rPr>
          <w:rStyle w:val="Hyperlink"/>
        </w:rPr>
        <w:fldChar w:fldCharType="end"/>
      </w:r>
      <w:r w:rsidRPr="00F63D51">
        <w:t> attribute so Unity exposes it in the editor and saves it.</w:t>
      </w:r>
    </w:p>
    <w:p w14:paraId="52E77ECE" w14:textId="13115006" w:rsidR="00F63D51" w:rsidRDefault="00D47011" w:rsidP="00B7719B">
      <w:r>
        <w:t>Loops:</w:t>
      </w:r>
    </w:p>
    <w:p w14:paraId="1A37A610" w14:textId="0EAD8962" w:rsidR="00D47011" w:rsidRDefault="00D47011" w:rsidP="00B7719B">
      <w:r>
        <w:t xml:space="preserve">For, while, </w:t>
      </w:r>
      <w:proofErr w:type="gramStart"/>
      <w:r>
        <w:t>do..</w:t>
      </w:r>
      <w:proofErr w:type="gramEnd"/>
      <w:r>
        <w:t xml:space="preserve"> while, for each.</w:t>
      </w:r>
    </w:p>
    <w:p w14:paraId="6F95B4BE" w14:textId="77777777" w:rsidR="00D47011" w:rsidRDefault="00D47011" w:rsidP="00B7719B">
      <w:r>
        <w:rPr>
          <w:b/>
          <w:bCs/>
        </w:rPr>
        <w:t xml:space="preserve">For </w:t>
      </w:r>
      <w:r>
        <w:t>loops are used when a specific number of iterations is required</w:t>
      </w:r>
    </w:p>
    <w:p w14:paraId="5F4754F3" w14:textId="499403FE" w:rsidR="00D47011" w:rsidRDefault="00D47011" w:rsidP="00B7719B">
      <w:r w:rsidRPr="00D47011">
        <w:rPr>
          <w:b/>
          <w:bCs/>
        </w:rPr>
        <w:t>While</w:t>
      </w:r>
      <w:r>
        <w:rPr>
          <w:b/>
          <w:bCs/>
        </w:rPr>
        <w:t xml:space="preserve"> </w:t>
      </w:r>
      <w:r>
        <w:t>loops are used when the number of iterations is unknown</w:t>
      </w:r>
    </w:p>
    <w:p w14:paraId="4E69F57F" w14:textId="1E5A8E78" w:rsidR="00D47011" w:rsidRDefault="00D47011" w:rsidP="00B7719B">
      <w:proofErr w:type="spellStart"/>
      <w:proofErr w:type="gramStart"/>
      <w:r w:rsidRPr="00D47011">
        <w:rPr>
          <w:b/>
          <w:bCs/>
        </w:rPr>
        <w:t>Do..</w:t>
      </w:r>
      <w:proofErr w:type="gramEnd"/>
      <w:r w:rsidRPr="00D47011">
        <w:rPr>
          <w:b/>
          <w:bCs/>
        </w:rPr>
        <w:t>while</w:t>
      </w:r>
      <w:proofErr w:type="spellEnd"/>
      <w:r>
        <w:t xml:space="preserve"> loops are like while loops but will always run atleast once</w:t>
      </w:r>
    </w:p>
    <w:p w14:paraId="051F6429" w14:textId="77777777" w:rsidR="00D47011" w:rsidRDefault="00D47011" w:rsidP="00B7719B">
      <w:r>
        <w:t xml:space="preserve">Foreach loops can be used to </w:t>
      </w:r>
      <w:proofErr w:type="spellStart"/>
      <w:r>
        <w:t>retireve</w:t>
      </w:r>
      <w:proofErr w:type="spellEnd"/>
      <w:r>
        <w:t xml:space="preserve"> elements 1 by1 from a </w:t>
      </w:r>
      <w:proofErr w:type="gramStart"/>
      <w:r>
        <w:t>collection(</w:t>
      </w:r>
      <w:proofErr w:type="gramEnd"/>
      <w:r>
        <w:t xml:space="preserve">array, list, </w:t>
      </w:r>
      <w:proofErr w:type="spellStart"/>
      <w:r>
        <w:t>etc</w:t>
      </w:r>
      <w:proofErr w:type="spellEnd"/>
      <w:r>
        <w:t xml:space="preserve">). </w:t>
      </w:r>
    </w:p>
    <w:p w14:paraId="2CED76F0" w14:textId="77777777" w:rsidR="000324AB" w:rsidRDefault="00D47011" w:rsidP="000324AB">
      <w:pPr>
        <w:ind w:firstLine="720"/>
      </w:pPr>
      <w:r>
        <w:t xml:space="preserve">Syntax =&gt; </w:t>
      </w:r>
      <w:r w:rsidRPr="000324AB">
        <w:rPr>
          <w:b/>
          <w:bCs/>
        </w:rPr>
        <w:t xml:space="preserve">foreach </w:t>
      </w:r>
      <w:proofErr w:type="gramStart"/>
      <w:r w:rsidRPr="000324AB">
        <w:rPr>
          <w:b/>
          <w:bCs/>
        </w:rPr>
        <w:t>(</w:t>
      </w:r>
      <w:r>
        <w:t xml:space="preserve"> </w:t>
      </w:r>
      <w:r w:rsidRPr="000324AB">
        <w:rPr>
          <w:b/>
          <w:bCs/>
        </w:rPr>
        <w:t>&lt;</w:t>
      </w:r>
      <w:proofErr w:type="spellStart"/>
      <w:proofErr w:type="gramEnd"/>
      <w:r>
        <w:t>typeof</w:t>
      </w:r>
      <w:proofErr w:type="spellEnd"/>
      <w:r w:rsidRPr="000324AB">
        <w:rPr>
          <w:b/>
          <w:bCs/>
        </w:rPr>
        <w:t>&gt;</w:t>
      </w:r>
      <w:r>
        <w:t xml:space="preserve"> </w:t>
      </w:r>
      <w:proofErr w:type="spellStart"/>
      <w:r w:rsidRPr="000324AB">
        <w:rPr>
          <w:b/>
          <w:bCs/>
          <w:i/>
          <w:iCs/>
        </w:rPr>
        <w:t>identifier</w:t>
      </w:r>
      <w:r w:rsidR="000324AB" w:rsidRPr="000324AB">
        <w:rPr>
          <w:b/>
          <w:bCs/>
          <w:i/>
          <w:iCs/>
        </w:rPr>
        <w:t>_variable</w:t>
      </w:r>
      <w:proofErr w:type="spellEnd"/>
      <w:r w:rsidR="000324AB">
        <w:rPr>
          <w:i/>
          <w:iCs/>
        </w:rPr>
        <w:t>&lt;</w:t>
      </w:r>
      <w:r w:rsidR="000324AB">
        <w:t xml:space="preserve">like “I” in for&gt; </w:t>
      </w:r>
      <w:r w:rsidR="000324AB" w:rsidRPr="000324AB">
        <w:rPr>
          <w:b/>
          <w:bCs/>
        </w:rPr>
        <w:t>in</w:t>
      </w:r>
      <w:r w:rsidR="000324AB">
        <w:t xml:space="preserve"> </w:t>
      </w:r>
      <w:r w:rsidR="000324AB" w:rsidRPr="000324AB">
        <w:rPr>
          <w:b/>
          <w:bCs/>
        </w:rPr>
        <w:t>&lt;</w:t>
      </w:r>
      <w:proofErr w:type="spellStart"/>
      <w:r w:rsidR="000324AB">
        <w:t>collection_identifier</w:t>
      </w:r>
      <w:proofErr w:type="spellEnd"/>
      <w:r w:rsidR="000324AB" w:rsidRPr="000324AB">
        <w:rPr>
          <w:b/>
          <w:bCs/>
        </w:rPr>
        <w:t>&gt;)</w:t>
      </w:r>
      <w:r w:rsidR="000324AB">
        <w:t>{}</w:t>
      </w:r>
    </w:p>
    <w:p w14:paraId="64C53F5F" w14:textId="77777777" w:rsidR="000324AB" w:rsidRDefault="000324AB" w:rsidP="000324AB">
      <w:r w:rsidRPr="000324AB">
        <w:rPr>
          <w:b/>
          <w:bCs/>
        </w:rPr>
        <w:t>Continue</w:t>
      </w:r>
      <w:r>
        <w:rPr>
          <w:b/>
          <w:bCs/>
        </w:rPr>
        <w:t xml:space="preserve"> </w:t>
      </w:r>
      <w:r w:rsidRPr="000324AB">
        <w:t>skips to the next iteration</w:t>
      </w:r>
      <w:r>
        <w:rPr>
          <w:b/>
          <w:bCs/>
        </w:rPr>
        <w:t xml:space="preserve"> </w:t>
      </w:r>
      <w:r w:rsidRPr="000324AB">
        <w:t>of the loop</w:t>
      </w:r>
      <w:r>
        <w:t xml:space="preserve"> (skips remaining block of code)</w:t>
      </w:r>
    </w:p>
    <w:p w14:paraId="2FE87FEF" w14:textId="69394653" w:rsidR="00D47011" w:rsidRPr="000324AB" w:rsidRDefault="000324AB" w:rsidP="000324AB">
      <w:pPr>
        <w:rPr>
          <w:b/>
          <w:bCs/>
        </w:rPr>
      </w:pPr>
      <w:proofErr w:type="gramStart"/>
      <w:r>
        <w:rPr>
          <w:b/>
          <w:bCs/>
        </w:rPr>
        <w:t xml:space="preserve">Break </w:t>
      </w:r>
      <w:r>
        <w:t xml:space="preserve"> terminates</w:t>
      </w:r>
      <w:proofErr w:type="gramEnd"/>
      <w:r>
        <w:t xml:space="preserve"> the loop</w:t>
      </w:r>
      <w:r w:rsidRPr="000324AB">
        <w:rPr>
          <w:b/>
          <w:bCs/>
        </w:rPr>
        <w:t xml:space="preserve"> </w:t>
      </w:r>
    </w:p>
    <w:p w14:paraId="68B1CABC" w14:textId="77777777" w:rsidR="00B7719B" w:rsidRPr="00B7719B" w:rsidRDefault="00B7719B" w:rsidP="00D7555D"/>
    <w:p w14:paraId="10E0A657" w14:textId="77777777" w:rsidR="00CA55F6" w:rsidRDefault="00CA55F6" w:rsidP="00A0060E">
      <w:pPr>
        <w:pStyle w:val="Heading1"/>
      </w:pPr>
      <w:r>
        <w:lastRenderedPageBreak/>
        <w:t xml:space="preserve">Maths: </w:t>
      </w:r>
    </w:p>
    <w:p w14:paraId="37C98C5E" w14:textId="11F576F1" w:rsidR="00B80C05" w:rsidRDefault="00A0060E" w:rsidP="00CA55F6">
      <w:pPr>
        <w:pStyle w:val="Heading2"/>
      </w:pPr>
      <w:proofErr w:type="spellStart"/>
      <w:r>
        <w:t>CreatingShapes</w:t>
      </w:r>
      <w:proofErr w:type="spellEnd"/>
      <w:r>
        <w:t xml:space="preserve"> Methods</w:t>
      </w:r>
    </w:p>
    <w:p w14:paraId="7258182B" w14:textId="16A8BC73" w:rsidR="00A0060E" w:rsidRDefault="00A0060E" w:rsidP="00CA55F6">
      <w:pPr>
        <w:pStyle w:val="Heading3"/>
      </w:pPr>
      <w:r>
        <w:t>Cylinder</w:t>
      </w:r>
    </w:p>
    <w:p w14:paraId="59787809"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b/>
          <w:bCs/>
          <w:color w:val="009999"/>
        </w:rPr>
        <w:t>static</w:t>
      </w:r>
      <w:r>
        <w:rPr>
          <w:rFonts w:ascii="Courier" w:hAnsi="Courier"/>
          <w:color w:val="AAAAAA"/>
        </w:rPr>
        <w:t xml:space="preserve"> </w:t>
      </w:r>
      <w:hyperlink r:id="rId31" w:history="1">
        <w:r>
          <w:rPr>
            <w:rStyle w:val="Hyperlink"/>
            <w:rFonts w:ascii="Courier" w:eastAsiaTheme="majorEastAsia" w:hAnsi="Courier"/>
            <w:b/>
            <w:bCs/>
            <w:color w:val="FF4444"/>
          </w:rPr>
          <w:t>Vector3</w:t>
        </w:r>
      </w:hyperlink>
      <w:r>
        <w:rPr>
          <w:rFonts w:ascii="Courier" w:hAnsi="Courier"/>
          <w:color w:val="AAAAAA"/>
        </w:rPr>
        <w:t xml:space="preserve"> Cylinder (</w:t>
      </w:r>
      <w:r>
        <w:rPr>
          <w:rFonts w:ascii="Courier" w:hAnsi="Courier"/>
          <w:b/>
          <w:bCs/>
          <w:color w:val="AAAAAA"/>
        </w:rPr>
        <w:t>float</w:t>
      </w:r>
      <w:r>
        <w:rPr>
          <w:rFonts w:ascii="Courier" w:hAnsi="Courier"/>
          <w:color w:val="AAAAAA"/>
        </w:rPr>
        <w:t xml:space="preserve"> u, </w:t>
      </w:r>
      <w:r>
        <w:rPr>
          <w:rFonts w:ascii="Courier" w:hAnsi="Courier"/>
          <w:b/>
          <w:bCs/>
          <w:color w:val="AAAAAA"/>
        </w:rPr>
        <w:t>float</w:t>
      </w:r>
      <w:r>
        <w:rPr>
          <w:rFonts w:ascii="Courier" w:hAnsi="Courier"/>
          <w:color w:val="AAAAAA"/>
        </w:rPr>
        <w:t xml:space="preserve"> v, </w:t>
      </w:r>
      <w:r>
        <w:rPr>
          <w:rFonts w:ascii="Courier" w:hAnsi="Courier"/>
          <w:b/>
          <w:bCs/>
          <w:color w:val="AAAAAA"/>
        </w:rPr>
        <w:t>float</w:t>
      </w:r>
      <w:r>
        <w:rPr>
          <w:rFonts w:ascii="Courier" w:hAnsi="Courier"/>
          <w:color w:val="AAAAAA"/>
        </w:rPr>
        <w:t xml:space="preserve"> t) {</w:t>
      </w:r>
    </w:p>
    <w:p w14:paraId="7DA1DB97"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hyperlink r:id="rId32" w:history="1">
        <w:r>
          <w:rPr>
            <w:rStyle w:val="Hyperlink"/>
            <w:rFonts w:ascii="Courier" w:eastAsiaTheme="majorEastAsia" w:hAnsi="Courier"/>
            <w:b/>
            <w:bCs/>
            <w:color w:val="FF4444"/>
          </w:rPr>
          <w:t>Vector3</w:t>
        </w:r>
      </w:hyperlink>
      <w:r>
        <w:rPr>
          <w:rFonts w:ascii="Courier" w:hAnsi="Courier"/>
          <w:color w:val="AAAAAA"/>
        </w:rPr>
        <w:t xml:space="preserve"> </w:t>
      </w:r>
      <w:proofErr w:type="gramStart"/>
      <w:r>
        <w:rPr>
          <w:rFonts w:ascii="Courier" w:hAnsi="Courier"/>
          <w:color w:val="AAAAAA"/>
        </w:rPr>
        <w:t>p;</w:t>
      </w:r>
      <w:proofErr w:type="gramEnd"/>
    </w:p>
    <w:p w14:paraId="6A2459DB"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ins w:id="13" w:author="Unknown">
        <w:r>
          <w:rPr>
            <w:rFonts w:ascii="Courier" w:hAnsi="Courier"/>
            <w:b/>
            <w:bCs/>
            <w:color w:val="AAAAAA"/>
            <w:shd w:val="clear" w:color="auto" w:fill="441111"/>
          </w:rPr>
          <w:t>float</w:t>
        </w:r>
        <w:r>
          <w:rPr>
            <w:rFonts w:ascii="Courier" w:hAnsi="Courier"/>
            <w:color w:val="AAAAAA"/>
            <w:shd w:val="clear" w:color="auto" w:fill="441111"/>
          </w:rPr>
          <w:t xml:space="preserve"> r = </w:t>
        </w:r>
        <w:proofErr w:type="gramStart"/>
        <w:r>
          <w:rPr>
            <w:rStyle w:val="constant"/>
            <w:rFonts w:ascii="Courier" w:eastAsiaTheme="majorEastAsia" w:hAnsi="Courier"/>
            <w:color w:val="EDD400"/>
            <w:shd w:val="clear" w:color="auto" w:fill="441111"/>
          </w:rPr>
          <w:t>1f</w:t>
        </w:r>
        <w:r>
          <w:rPr>
            <w:rFonts w:ascii="Courier" w:hAnsi="Courier"/>
            <w:color w:val="AAAAAA"/>
            <w:shd w:val="clear" w:color="auto" w:fill="441111"/>
          </w:rPr>
          <w:t>;</w:t>
        </w:r>
      </w:ins>
      <w:proofErr w:type="gramEnd"/>
    </w:p>
    <w:p w14:paraId="0F981023"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p.x</w:t>
      </w:r>
      <w:proofErr w:type="spellEnd"/>
      <w:r>
        <w:rPr>
          <w:rFonts w:ascii="Courier" w:hAnsi="Courier"/>
          <w:color w:val="AAAAAA"/>
        </w:rPr>
        <w:t xml:space="preserve"> = </w:t>
      </w:r>
      <w:ins w:id="14" w:author="Unknown">
        <w:r>
          <w:rPr>
            <w:rFonts w:ascii="Courier" w:hAnsi="Courier"/>
            <w:color w:val="AAAAAA"/>
            <w:shd w:val="clear" w:color="auto" w:fill="441111"/>
          </w:rPr>
          <w:t>r *</w:t>
        </w:r>
      </w:ins>
      <w:r>
        <w:rPr>
          <w:rFonts w:ascii="Courier" w:hAnsi="Courier"/>
          <w:color w:val="AAAAAA"/>
        </w:rPr>
        <w:t xml:space="preserve"> </w:t>
      </w:r>
      <w:hyperlink r:id="rId33" w:history="1">
        <w:proofErr w:type="spellStart"/>
        <w:r>
          <w:rPr>
            <w:rStyle w:val="Hyperlink"/>
            <w:rFonts w:ascii="Courier" w:hAnsi="Courier"/>
            <w:b/>
            <w:bCs/>
            <w:color w:val="FF4444"/>
          </w:rPr>
          <w:t>Mathf</w:t>
        </w:r>
      </w:hyperlink>
      <w:r>
        <w:rPr>
          <w:rFonts w:ascii="Courier" w:hAnsi="Courier"/>
          <w:color w:val="AAAAAA"/>
        </w:rPr>
        <w:t>.Sin</w:t>
      </w:r>
      <w:proofErr w:type="spellEnd"/>
      <w:r>
        <w:rPr>
          <w:rFonts w:ascii="Courier" w:hAnsi="Courier"/>
          <w:color w:val="AAAAAA"/>
        </w:rPr>
        <w:t>(pi * u);</w:t>
      </w:r>
    </w:p>
    <w:p w14:paraId="57AFBF91"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p.y</w:t>
      </w:r>
      <w:proofErr w:type="spellEnd"/>
      <w:r>
        <w:rPr>
          <w:rFonts w:ascii="Courier" w:hAnsi="Courier"/>
          <w:color w:val="AAAAAA"/>
        </w:rPr>
        <w:t xml:space="preserve"> = </w:t>
      </w:r>
      <w:proofErr w:type="gramStart"/>
      <w:r>
        <w:rPr>
          <w:rFonts w:ascii="Courier" w:hAnsi="Courier"/>
          <w:color w:val="AAAAAA"/>
        </w:rPr>
        <w:t>v;</w:t>
      </w:r>
      <w:proofErr w:type="gramEnd"/>
    </w:p>
    <w:p w14:paraId="0C550801"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p.z</w:t>
      </w:r>
      <w:proofErr w:type="spellEnd"/>
      <w:r>
        <w:rPr>
          <w:rFonts w:ascii="Courier" w:hAnsi="Courier"/>
          <w:color w:val="AAAAAA"/>
        </w:rPr>
        <w:t xml:space="preserve"> = </w:t>
      </w:r>
      <w:ins w:id="15" w:author="Unknown">
        <w:r>
          <w:rPr>
            <w:rFonts w:ascii="Courier" w:hAnsi="Courier"/>
            <w:color w:val="AAAAAA"/>
            <w:shd w:val="clear" w:color="auto" w:fill="441111"/>
          </w:rPr>
          <w:t>r *</w:t>
        </w:r>
      </w:ins>
      <w:r>
        <w:rPr>
          <w:rFonts w:ascii="Courier" w:hAnsi="Courier"/>
          <w:color w:val="AAAAAA"/>
        </w:rPr>
        <w:t xml:space="preserve"> </w:t>
      </w:r>
      <w:hyperlink r:id="rId34" w:history="1">
        <w:proofErr w:type="spellStart"/>
        <w:r>
          <w:rPr>
            <w:rStyle w:val="Hyperlink"/>
            <w:rFonts w:ascii="Courier" w:hAnsi="Courier"/>
            <w:b/>
            <w:bCs/>
            <w:color w:val="FF4444"/>
          </w:rPr>
          <w:t>Mathf</w:t>
        </w:r>
      </w:hyperlink>
      <w:r>
        <w:rPr>
          <w:rFonts w:ascii="Courier" w:hAnsi="Courier"/>
          <w:color w:val="AAAAAA"/>
        </w:rPr>
        <w:t>.Cos</w:t>
      </w:r>
      <w:proofErr w:type="spellEnd"/>
      <w:r>
        <w:rPr>
          <w:rFonts w:ascii="Courier" w:hAnsi="Courier"/>
          <w:color w:val="AAAAAA"/>
        </w:rPr>
        <w:t>(pi * u);</w:t>
      </w:r>
    </w:p>
    <w:p w14:paraId="64CFADBF"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62523F5F" w14:textId="746A12FB" w:rsidR="00A0060E" w:rsidRDefault="00A0060E" w:rsidP="00CA55F6">
      <w:pPr>
        <w:pStyle w:val="Heading3"/>
      </w:pPr>
      <w:r>
        <w:t>Sphere</w:t>
      </w:r>
    </w:p>
    <w:p w14:paraId="22426B07"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b/>
          <w:bCs/>
          <w:color w:val="009999"/>
        </w:rPr>
        <w:t>static</w:t>
      </w:r>
      <w:r>
        <w:rPr>
          <w:rFonts w:ascii="Courier" w:hAnsi="Courier"/>
          <w:color w:val="AAAAAA"/>
        </w:rPr>
        <w:t xml:space="preserve"> </w:t>
      </w:r>
      <w:hyperlink r:id="rId35" w:history="1">
        <w:r>
          <w:rPr>
            <w:rStyle w:val="Hyperlink"/>
            <w:rFonts w:ascii="Courier" w:eastAsiaTheme="majorEastAsia" w:hAnsi="Courier"/>
            <w:b/>
            <w:bCs/>
            <w:color w:val="FF4444"/>
          </w:rPr>
          <w:t>Vector3</w:t>
        </w:r>
      </w:hyperlink>
      <w:r>
        <w:rPr>
          <w:rFonts w:ascii="Courier" w:hAnsi="Courier"/>
          <w:color w:val="AAAAAA"/>
        </w:rPr>
        <w:t xml:space="preserve"> Cylinder (</w:t>
      </w:r>
      <w:r>
        <w:rPr>
          <w:rFonts w:ascii="Courier" w:hAnsi="Courier"/>
          <w:b/>
          <w:bCs/>
          <w:color w:val="AAAAAA"/>
        </w:rPr>
        <w:t>float</w:t>
      </w:r>
      <w:r>
        <w:rPr>
          <w:rFonts w:ascii="Courier" w:hAnsi="Courier"/>
          <w:color w:val="AAAAAA"/>
        </w:rPr>
        <w:t xml:space="preserve"> u, </w:t>
      </w:r>
      <w:r>
        <w:rPr>
          <w:rFonts w:ascii="Courier" w:hAnsi="Courier"/>
          <w:b/>
          <w:bCs/>
          <w:color w:val="AAAAAA"/>
        </w:rPr>
        <w:t>float</w:t>
      </w:r>
      <w:r>
        <w:rPr>
          <w:rFonts w:ascii="Courier" w:hAnsi="Courier"/>
          <w:color w:val="AAAAAA"/>
        </w:rPr>
        <w:t xml:space="preserve"> v, </w:t>
      </w:r>
      <w:r>
        <w:rPr>
          <w:rFonts w:ascii="Courier" w:hAnsi="Courier"/>
          <w:b/>
          <w:bCs/>
          <w:color w:val="AAAAAA"/>
        </w:rPr>
        <w:t>float</w:t>
      </w:r>
      <w:r>
        <w:rPr>
          <w:rFonts w:ascii="Courier" w:hAnsi="Courier"/>
          <w:color w:val="AAAAAA"/>
        </w:rPr>
        <w:t xml:space="preserve"> t) {</w:t>
      </w:r>
    </w:p>
    <w:p w14:paraId="1F939EDE"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16"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7D427280"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17" w:author="Unknown">
        <w:r>
          <w:rPr>
            <w:rFonts w:ascii="Courier" w:hAnsi="Courier"/>
            <w:b/>
            <w:bCs/>
            <w:color w:val="AAAAAA"/>
            <w:shd w:val="clear" w:color="auto" w:fill="441111"/>
          </w:rPr>
          <w:t>float</w:t>
        </w:r>
        <w:r>
          <w:rPr>
            <w:rFonts w:ascii="Courier" w:hAnsi="Courier"/>
            <w:color w:val="AAAAAA"/>
            <w:shd w:val="clear" w:color="auto" w:fill="441111"/>
          </w:rPr>
          <w:t xml:space="preserve"> r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.Cos</w:t>
        </w:r>
        <w:proofErr w:type="spellEnd"/>
        <w:r>
          <w:rPr>
            <w:rFonts w:ascii="Courier" w:hAnsi="Courier"/>
            <w:color w:val="AAAAAA"/>
            <w:shd w:val="clear" w:color="auto" w:fill="441111"/>
          </w:rPr>
          <w:t xml:space="preserve">(pi * </w:t>
        </w:r>
        <w:r>
          <w:rPr>
            <w:rStyle w:val="constant"/>
            <w:rFonts w:ascii="Courier" w:hAnsi="Courier"/>
            <w:color w:val="EDD400"/>
            <w:shd w:val="clear" w:color="auto" w:fill="441111"/>
          </w:rPr>
          <w:t>0.5f</w:t>
        </w:r>
        <w:r>
          <w:rPr>
            <w:rFonts w:ascii="Courier" w:hAnsi="Courier"/>
            <w:color w:val="AAAAAA"/>
            <w:shd w:val="clear" w:color="auto" w:fill="441111"/>
          </w:rPr>
          <w:t xml:space="preserve"> * v);</w:t>
        </w:r>
      </w:ins>
    </w:p>
    <w:p w14:paraId="792FA01E"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18" w:author="Unknown">
        <w:r>
          <w:rPr>
            <w:rFonts w:ascii="Courier" w:hAnsi="Courier"/>
            <w:color w:val="AAAAAA"/>
            <w:shd w:val="clear" w:color="auto" w:fill="441111"/>
          </w:rPr>
          <w:t>p.x</w:t>
        </w:r>
        <w:proofErr w:type="spellEnd"/>
        <w:r>
          <w:rPr>
            <w:rFonts w:ascii="Courier" w:hAnsi="Courier"/>
            <w:color w:val="AAAAAA"/>
            <w:shd w:val="clear" w:color="auto" w:fill="441111"/>
          </w:rPr>
          <w:t xml:space="preserve"> = r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.Sin</w:t>
        </w:r>
        <w:proofErr w:type="spellEnd"/>
        <w:r>
          <w:rPr>
            <w:rFonts w:ascii="Courier" w:hAnsi="Courier"/>
            <w:color w:val="AAAAAA"/>
            <w:shd w:val="clear" w:color="auto" w:fill="441111"/>
          </w:rPr>
          <w:t>(pi * u);</w:t>
        </w:r>
      </w:ins>
    </w:p>
    <w:p w14:paraId="218C503A" w14:textId="6B4382BF"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 xml:space="preserve">        </w:t>
      </w:r>
      <w:proofErr w:type="spellStart"/>
      <w:r>
        <w:rPr>
          <w:rFonts w:ascii="Courier" w:hAnsi="Courier"/>
          <w:color w:val="AAAAAA"/>
        </w:rPr>
        <w:t>p.y</w:t>
      </w:r>
      <w:proofErr w:type="spellEnd"/>
      <w:r>
        <w:rPr>
          <w:rFonts w:ascii="Courier" w:hAnsi="Courier"/>
          <w:color w:val="AAAAAA"/>
        </w:rPr>
        <w:t xml:space="preserve"> = </w:t>
      </w:r>
      <w:ins w:id="19"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.Sin</w:t>
        </w:r>
        <w:proofErr w:type="spellEnd"/>
        <w:r>
          <w:rPr>
            <w:rFonts w:ascii="Courier" w:hAnsi="Courier"/>
            <w:color w:val="AAAAAA"/>
            <w:shd w:val="clear" w:color="auto" w:fill="441111"/>
          </w:rPr>
          <w:t xml:space="preserve">(pi * </w:t>
        </w:r>
        <w:r>
          <w:rPr>
            <w:rStyle w:val="constant"/>
            <w:rFonts w:ascii="Courier" w:hAnsi="Courier"/>
            <w:color w:val="EDD400"/>
            <w:shd w:val="clear" w:color="auto" w:fill="441111"/>
          </w:rPr>
          <w:t>0.5f</w:t>
        </w:r>
        <w:r>
          <w:rPr>
            <w:rFonts w:ascii="Courier" w:hAnsi="Courier"/>
            <w:color w:val="AAAAAA"/>
            <w:shd w:val="clear" w:color="auto" w:fill="441111"/>
          </w:rPr>
          <w:t xml:space="preserve"> * v)</w:t>
        </w:r>
      </w:ins>
      <w:r>
        <w:rPr>
          <w:rFonts w:ascii="Courier" w:hAnsi="Courier"/>
          <w:color w:val="AAAAAA"/>
        </w:rPr>
        <w:t>;</w:t>
      </w:r>
    </w:p>
    <w:p w14:paraId="377D0932"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20" w:author="Unknown">
        <w:r>
          <w:rPr>
            <w:rFonts w:ascii="Courier" w:hAnsi="Courier"/>
            <w:color w:val="AAAAAA"/>
            <w:shd w:val="clear" w:color="auto" w:fill="441111"/>
          </w:rPr>
          <w:t>p.z</w:t>
        </w:r>
        <w:proofErr w:type="spellEnd"/>
        <w:r>
          <w:rPr>
            <w:rFonts w:ascii="Courier" w:hAnsi="Courier"/>
            <w:color w:val="AAAAAA"/>
            <w:shd w:val="clear" w:color="auto" w:fill="441111"/>
          </w:rPr>
          <w:t xml:space="preserve"> = r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.Cos</w:t>
        </w:r>
        <w:proofErr w:type="spellEnd"/>
        <w:r>
          <w:rPr>
            <w:rFonts w:ascii="Courier" w:hAnsi="Courier"/>
            <w:color w:val="AAAAAA"/>
            <w:shd w:val="clear" w:color="auto" w:fill="441111"/>
          </w:rPr>
          <w:t>(pi * u);</w:t>
        </w:r>
      </w:ins>
    </w:p>
    <w:p w14:paraId="52D68ED7"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21" w:author="Unknown">
        <w:r>
          <w:rPr>
            <w:rFonts w:ascii="Courier" w:hAnsi="Courier"/>
            <w:b/>
            <w:bCs/>
            <w:color w:val="009999"/>
            <w:shd w:val="clear" w:color="auto" w:fill="441111"/>
          </w:rPr>
          <w:t>return</w:t>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139FB824" w14:textId="77777777" w:rsidR="00A0060E" w:rsidRDefault="00A0060E" w:rsidP="00A0060E">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2467194D" w14:textId="61C2FF4B" w:rsidR="00A0060E" w:rsidRDefault="006D7F2D" w:rsidP="00CA55F6">
      <w:pPr>
        <w:pStyle w:val="Heading3"/>
      </w:pPr>
      <w:r>
        <w:t>Torus</w:t>
      </w:r>
    </w:p>
    <w:p w14:paraId="39C24FBE"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22" w:author="Unknown">
        <w:r>
          <w:rPr>
            <w:rFonts w:ascii="Courier" w:hAnsi="Courier"/>
            <w:b/>
            <w:bCs/>
            <w:color w:val="009999"/>
            <w:shd w:val="clear" w:color="auto" w:fill="441111"/>
          </w:rPr>
          <w:t>static</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Torus (</w:t>
        </w:r>
        <w:r>
          <w:rPr>
            <w:rFonts w:ascii="Courier" w:hAnsi="Courier"/>
            <w:b/>
            <w:bCs/>
            <w:color w:val="AAAAAA"/>
            <w:shd w:val="clear" w:color="auto" w:fill="441111"/>
          </w:rPr>
          <w:t>float</w:t>
        </w:r>
        <w:r>
          <w:rPr>
            <w:rFonts w:ascii="Courier" w:hAnsi="Courier"/>
            <w:color w:val="AAAAAA"/>
            <w:shd w:val="clear" w:color="auto" w:fill="441111"/>
          </w:rPr>
          <w:t xml:space="preserve"> u, </w:t>
        </w:r>
        <w:r>
          <w:rPr>
            <w:rFonts w:ascii="Courier" w:hAnsi="Courier"/>
            <w:b/>
            <w:bCs/>
            <w:color w:val="AAAAAA"/>
            <w:shd w:val="clear" w:color="auto" w:fill="441111"/>
          </w:rPr>
          <w:t>float</w:t>
        </w:r>
        <w:r>
          <w:rPr>
            <w:rFonts w:ascii="Courier" w:hAnsi="Courier"/>
            <w:color w:val="AAAAAA"/>
            <w:shd w:val="clear" w:color="auto" w:fill="441111"/>
          </w:rPr>
          <w:t xml:space="preserve"> v, </w:t>
        </w:r>
        <w:r>
          <w:rPr>
            <w:rFonts w:ascii="Courier" w:hAnsi="Courier"/>
            <w:b/>
            <w:bCs/>
            <w:color w:val="AAAAAA"/>
            <w:shd w:val="clear" w:color="auto" w:fill="441111"/>
          </w:rPr>
          <w:t>float</w:t>
        </w:r>
        <w:r>
          <w:rPr>
            <w:rFonts w:ascii="Courier" w:hAnsi="Courier"/>
            <w:color w:val="AAAAAA"/>
            <w:shd w:val="clear" w:color="auto" w:fill="441111"/>
          </w:rPr>
          <w:t xml:space="preserve"> t) {</w:t>
        </w:r>
      </w:ins>
    </w:p>
    <w:p w14:paraId="6E79FE38"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23"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591A8E26"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24" w:author="Unknown">
        <w:r>
          <w:rPr>
            <w:rFonts w:ascii="Courier" w:hAnsi="Courier"/>
            <w:b/>
            <w:bCs/>
            <w:color w:val="AAAAAA"/>
            <w:shd w:val="clear" w:color="auto" w:fill="441111"/>
          </w:rPr>
          <w:t>float</w:t>
        </w:r>
        <w:r>
          <w:rPr>
            <w:rFonts w:ascii="Courier" w:hAnsi="Courier"/>
            <w:color w:val="AAAAAA"/>
            <w:shd w:val="clear" w:color="auto" w:fill="441111"/>
          </w:rPr>
          <w:t xml:space="preserve"> s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.Cos</w:t>
        </w:r>
        <w:proofErr w:type="spellEnd"/>
        <w:r>
          <w:rPr>
            <w:rFonts w:ascii="Courier" w:hAnsi="Courier"/>
            <w:color w:val="AAAAAA"/>
            <w:shd w:val="clear" w:color="auto" w:fill="441111"/>
          </w:rPr>
          <w:t xml:space="preserve">(pi * </w:t>
        </w:r>
        <w:r>
          <w:rPr>
            <w:rStyle w:val="constant"/>
            <w:rFonts w:ascii="Courier" w:hAnsi="Courier"/>
            <w:color w:val="EDD400"/>
            <w:shd w:val="clear" w:color="auto" w:fill="441111"/>
          </w:rPr>
          <w:t>0.5f</w:t>
        </w:r>
        <w:r>
          <w:rPr>
            <w:rFonts w:ascii="Courier" w:hAnsi="Courier"/>
            <w:color w:val="AAAAAA"/>
            <w:shd w:val="clear" w:color="auto" w:fill="441111"/>
          </w:rPr>
          <w:t xml:space="preserve"> * v);</w:t>
        </w:r>
      </w:ins>
    </w:p>
    <w:p w14:paraId="6ACC1F8B"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25" w:author="Unknown">
        <w:r>
          <w:rPr>
            <w:rFonts w:ascii="Courier" w:hAnsi="Courier"/>
            <w:color w:val="AAAAAA"/>
            <w:shd w:val="clear" w:color="auto" w:fill="441111"/>
          </w:rPr>
          <w:t>p.x</w:t>
        </w:r>
        <w:proofErr w:type="spellEnd"/>
        <w:r>
          <w:rPr>
            <w:rFonts w:ascii="Courier" w:hAnsi="Courier"/>
            <w:color w:val="AAAAAA"/>
            <w:shd w:val="clear" w:color="auto" w:fill="441111"/>
          </w:rPr>
          <w:t xml:space="preserve"> = s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.Sin</w:t>
        </w:r>
        <w:proofErr w:type="spellEnd"/>
        <w:r>
          <w:rPr>
            <w:rFonts w:ascii="Courier" w:hAnsi="Courier"/>
            <w:color w:val="AAAAAA"/>
            <w:shd w:val="clear" w:color="auto" w:fill="441111"/>
          </w:rPr>
          <w:t>(pi * u);</w:t>
        </w:r>
      </w:ins>
    </w:p>
    <w:p w14:paraId="33E30C3C"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26" w:author="Unknown">
        <w:r>
          <w:rPr>
            <w:rFonts w:ascii="Courier" w:hAnsi="Courier"/>
            <w:color w:val="AAAAAA"/>
            <w:shd w:val="clear" w:color="auto" w:fill="441111"/>
          </w:rPr>
          <w:t>p.y</w:t>
        </w:r>
        <w:proofErr w:type="spellEnd"/>
        <w:r>
          <w:rPr>
            <w:rFonts w:ascii="Courier" w:hAnsi="Courier"/>
            <w:color w:val="AAAAAA"/>
            <w:shd w:val="clear" w:color="auto" w:fill="441111"/>
          </w:rPr>
          <w:t xml:space="preserve">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.Sin</w:t>
        </w:r>
        <w:proofErr w:type="spellEnd"/>
        <w:r>
          <w:rPr>
            <w:rFonts w:ascii="Courier" w:hAnsi="Courier"/>
            <w:color w:val="AAAAAA"/>
            <w:shd w:val="clear" w:color="auto" w:fill="441111"/>
          </w:rPr>
          <w:t xml:space="preserve">(pi * </w:t>
        </w:r>
        <w:r>
          <w:rPr>
            <w:rStyle w:val="constant"/>
            <w:rFonts w:ascii="Courier" w:hAnsi="Courier"/>
            <w:color w:val="EDD400"/>
            <w:shd w:val="clear" w:color="auto" w:fill="441111"/>
          </w:rPr>
          <w:t>0.5f</w:t>
        </w:r>
        <w:r>
          <w:rPr>
            <w:rFonts w:ascii="Courier" w:hAnsi="Courier"/>
            <w:color w:val="AAAAAA"/>
            <w:shd w:val="clear" w:color="auto" w:fill="441111"/>
          </w:rPr>
          <w:t xml:space="preserve"> * v);</w:t>
        </w:r>
      </w:ins>
    </w:p>
    <w:p w14:paraId="285933A3"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ins w:id="27" w:author="Unknown">
        <w:r>
          <w:rPr>
            <w:rFonts w:ascii="Courier" w:hAnsi="Courier"/>
            <w:color w:val="AAAAAA"/>
            <w:shd w:val="clear" w:color="auto" w:fill="441111"/>
          </w:rPr>
          <w:t>p.z</w:t>
        </w:r>
        <w:proofErr w:type="spellEnd"/>
        <w:r>
          <w:rPr>
            <w:rFonts w:ascii="Courier" w:hAnsi="Courier"/>
            <w:color w:val="AAAAAA"/>
            <w:shd w:val="clear" w:color="auto" w:fill="441111"/>
          </w:rPr>
          <w:t xml:space="preserve"> = s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"http://docs.unity3d.com/Documentation/ScriptReference/Mathf.html"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Mathf</w:t>
        </w:r>
        <w:r>
          <w:rPr>
            <w:rFonts w:ascii="Courier" w:hAnsi="Courier"/>
            <w:color w:val="AAAAAA"/>
            <w:shd w:val="clear" w:color="auto" w:fill="441111"/>
          </w:rPr>
          <w:fldChar w:fldCharType="end"/>
        </w:r>
        <w:r>
          <w:rPr>
            <w:rFonts w:ascii="Courier" w:hAnsi="Courier"/>
            <w:color w:val="AAAAAA"/>
            <w:shd w:val="clear" w:color="auto" w:fill="441111"/>
          </w:rPr>
          <w:t>.Cos</w:t>
        </w:r>
        <w:proofErr w:type="spellEnd"/>
        <w:r>
          <w:rPr>
            <w:rFonts w:ascii="Courier" w:hAnsi="Courier"/>
            <w:color w:val="AAAAAA"/>
            <w:shd w:val="clear" w:color="auto" w:fill="441111"/>
          </w:rPr>
          <w:t>(pi * u);</w:t>
        </w:r>
      </w:ins>
    </w:p>
    <w:p w14:paraId="011EC5E4"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28" w:author="Unknown">
        <w:r>
          <w:rPr>
            <w:rFonts w:ascii="Courier" w:hAnsi="Courier"/>
            <w:b/>
            <w:bCs/>
            <w:color w:val="009999"/>
            <w:shd w:val="clear" w:color="auto" w:fill="441111"/>
          </w:rPr>
          <w:t>return</w:t>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149A6EDB"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29" w:author="Unknown">
        <w:r>
          <w:rPr>
            <w:rFonts w:ascii="Courier" w:hAnsi="Courier"/>
            <w:color w:val="AAAAAA"/>
            <w:shd w:val="clear" w:color="auto" w:fill="441111"/>
          </w:rPr>
          <w:t>}</w:t>
        </w:r>
      </w:ins>
    </w:p>
    <w:p w14:paraId="10C8BB4A" w14:textId="41951BED" w:rsidR="006D7F2D" w:rsidRDefault="006D7F2D" w:rsidP="00CA55F6">
      <w:pPr>
        <w:pStyle w:val="Heading3"/>
      </w:pPr>
      <w:r>
        <w:t>Ring Torus</w:t>
      </w:r>
    </w:p>
    <w:p w14:paraId="717DC748"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30" w:author="Unknown">
        <w:r>
          <w:rPr>
            <w:rFonts w:ascii="Courier" w:hAnsi="Courier"/>
            <w:b/>
            <w:bCs/>
            <w:color w:val="009999"/>
            <w:shd w:val="clear" w:color="auto" w:fill="441111"/>
          </w:rPr>
          <w:t>static</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Torus (</w:t>
        </w:r>
        <w:r>
          <w:rPr>
            <w:rFonts w:ascii="Courier" w:hAnsi="Courier"/>
            <w:b/>
            <w:bCs/>
            <w:color w:val="AAAAAA"/>
            <w:shd w:val="clear" w:color="auto" w:fill="441111"/>
          </w:rPr>
          <w:t>float</w:t>
        </w:r>
        <w:r>
          <w:rPr>
            <w:rFonts w:ascii="Courier" w:hAnsi="Courier"/>
            <w:color w:val="AAAAAA"/>
            <w:shd w:val="clear" w:color="auto" w:fill="441111"/>
          </w:rPr>
          <w:t xml:space="preserve"> u, </w:t>
        </w:r>
        <w:r>
          <w:rPr>
            <w:rFonts w:ascii="Courier" w:hAnsi="Courier"/>
            <w:b/>
            <w:bCs/>
            <w:color w:val="AAAAAA"/>
            <w:shd w:val="clear" w:color="auto" w:fill="441111"/>
          </w:rPr>
          <w:t>float</w:t>
        </w:r>
        <w:r>
          <w:rPr>
            <w:rFonts w:ascii="Courier" w:hAnsi="Courier"/>
            <w:color w:val="AAAAAA"/>
            <w:shd w:val="clear" w:color="auto" w:fill="441111"/>
          </w:rPr>
          <w:t xml:space="preserve"> v, </w:t>
        </w:r>
        <w:r>
          <w:rPr>
            <w:rFonts w:ascii="Courier" w:hAnsi="Courier"/>
            <w:b/>
            <w:bCs/>
            <w:color w:val="AAAAAA"/>
            <w:shd w:val="clear" w:color="auto" w:fill="441111"/>
          </w:rPr>
          <w:t>float</w:t>
        </w:r>
        <w:r>
          <w:rPr>
            <w:rFonts w:ascii="Courier" w:hAnsi="Courier"/>
            <w:color w:val="AAAAAA"/>
            <w:shd w:val="clear" w:color="auto" w:fill="441111"/>
          </w:rPr>
          <w:t xml:space="preserve"> t) {</w:t>
        </w:r>
      </w:ins>
    </w:p>
    <w:p w14:paraId="0153039B"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31"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2712B532" w14:textId="0F28D871"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 xml:space="preserve">        </w:t>
      </w:r>
      <w:r>
        <w:rPr>
          <w:rFonts w:ascii="Courier" w:hAnsi="Courier"/>
          <w:b/>
          <w:bCs/>
          <w:color w:val="AAAAAA"/>
        </w:rPr>
        <w:t>float</w:t>
      </w:r>
      <w:r>
        <w:rPr>
          <w:rFonts w:ascii="Courier" w:hAnsi="Courier"/>
          <w:color w:val="AAAAAA"/>
        </w:rPr>
        <w:t xml:space="preserve"> r1 = </w:t>
      </w:r>
      <w:proofErr w:type="gramStart"/>
      <w:ins w:id="32" w:author="Unknown">
        <w:r>
          <w:rPr>
            <w:rStyle w:val="constant"/>
            <w:rFonts w:ascii="Courier" w:eastAsiaTheme="majorEastAsia" w:hAnsi="Courier"/>
            <w:color w:val="EDD400"/>
            <w:shd w:val="clear" w:color="auto" w:fill="441111"/>
          </w:rPr>
          <w:t>1f</w:t>
        </w:r>
      </w:ins>
      <w:r>
        <w:rPr>
          <w:rFonts w:ascii="Courier" w:hAnsi="Courier"/>
          <w:color w:val="AAAAAA"/>
        </w:rPr>
        <w:t>;</w:t>
      </w:r>
      <w:proofErr w:type="gramEnd"/>
    </w:p>
    <w:p w14:paraId="13BDFA96"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33" w:author="Unknown">
        <w:r>
          <w:rPr>
            <w:rFonts w:ascii="Courier" w:hAnsi="Courier"/>
            <w:b/>
            <w:bCs/>
            <w:color w:val="AAAAAA"/>
            <w:shd w:val="clear" w:color="auto" w:fill="441111"/>
          </w:rPr>
          <w:t>float</w:t>
        </w:r>
        <w:r>
          <w:rPr>
            <w:rFonts w:ascii="Courier" w:hAnsi="Courier"/>
            <w:color w:val="AAAAAA"/>
            <w:shd w:val="clear" w:color="auto" w:fill="441111"/>
          </w:rPr>
          <w:t xml:space="preserve"> r2 = </w:t>
        </w:r>
        <w:r>
          <w:rPr>
            <w:rStyle w:val="constant"/>
            <w:rFonts w:ascii="Courier" w:eastAsiaTheme="majorEastAsia" w:hAnsi="Courier"/>
            <w:color w:val="EDD400"/>
            <w:shd w:val="clear" w:color="auto" w:fill="441111"/>
          </w:rPr>
          <w:t>0.</w:t>
        </w:r>
        <w:proofErr w:type="gramStart"/>
        <w:r>
          <w:rPr>
            <w:rStyle w:val="constant"/>
            <w:rFonts w:ascii="Courier" w:eastAsiaTheme="majorEastAsia" w:hAnsi="Courier"/>
            <w:color w:val="EDD400"/>
            <w:shd w:val="clear" w:color="auto" w:fill="441111"/>
          </w:rPr>
          <w:t>5f</w:t>
        </w:r>
        <w:r>
          <w:rPr>
            <w:rFonts w:ascii="Courier" w:hAnsi="Courier"/>
            <w:color w:val="AAAAAA"/>
            <w:shd w:val="clear" w:color="auto" w:fill="441111"/>
          </w:rPr>
          <w:t>;</w:t>
        </w:r>
      </w:ins>
      <w:proofErr w:type="gramEnd"/>
    </w:p>
    <w:p w14:paraId="7A43018A"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AAAAAA"/>
        </w:rPr>
        <w:t>float</w:t>
      </w:r>
      <w:r>
        <w:rPr>
          <w:rFonts w:ascii="Courier" w:hAnsi="Courier"/>
          <w:color w:val="AAAAAA"/>
        </w:rPr>
        <w:t xml:space="preserve"> s = </w:t>
      </w:r>
      <w:ins w:id="34" w:author="Unknown">
        <w:r>
          <w:rPr>
            <w:rFonts w:ascii="Courier" w:hAnsi="Courier"/>
            <w:color w:val="AAAAAA"/>
            <w:shd w:val="clear" w:color="auto" w:fill="441111"/>
          </w:rPr>
          <w:t>r2 *</w:t>
        </w:r>
      </w:ins>
      <w:r>
        <w:rPr>
          <w:rFonts w:ascii="Courier" w:hAnsi="Courier"/>
          <w:color w:val="AAAAAA"/>
        </w:rPr>
        <w:t xml:space="preserve"> </w:t>
      </w:r>
      <w:hyperlink r:id="rId36" w:history="1">
        <w:proofErr w:type="spellStart"/>
        <w:r>
          <w:rPr>
            <w:rStyle w:val="Hyperlink"/>
            <w:rFonts w:ascii="Courier" w:hAnsi="Courier"/>
            <w:b/>
            <w:bCs/>
            <w:color w:val="FF4444"/>
          </w:rPr>
          <w:t>Mathf</w:t>
        </w:r>
      </w:hyperlink>
      <w:r>
        <w:rPr>
          <w:rFonts w:ascii="Courier" w:hAnsi="Courier"/>
          <w:color w:val="AAAAAA"/>
        </w:rPr>
        <w:t>.Cos</w:t>
      </w:r>
      <w:proofErr w:type="spellEnd"/>
      <w:r>
        <w:rPr>
          <w:rFonts w:ascii="Courier" w:hAnsi="Courier"/>
          <w:color w:val="AAAAAA"/>
        </w:rPr>
        <w:t>(pi * v) + r1;</w:t>
      </w:r>
    </w:p>
    <w:p w14:paraId="779EFC0C"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p.x</w:t>
      </w:r>
      <w:proofErr w:type="spellEnd"/>
      <w:r>
        <w:rPr>
          <w:rFonts w:ascii="Courier" w:hAnsi="Courier"/>
          <w:color w:val="AAAAAA"/>
        </w:rPr>
        <w:t xml:space="preserve"> = s * </w:t>
      </w:r>
      <w:hyperlink r:id="rId37" w:history="1">
        <w:proofErr w:type="spellStart"/>
        <w:r>
          <w:rPr>
            <w:rStyle w:val="Hyperlink"/>
            <w:rFonts w:ascii="Courier" w:hAnsi="Courier"/>
            <w:b/>
            <w:bCs/>
            <w:color w:val="FF4444"/>
          </w:rPr>
          <w:t>Mathf</w:t>
        </w:r>
      </w:hyperlink>
      <w:r>
        <w:rPr>
          <w:rFonts w:ascii="Courier" w:hAnsi="Courier"/>
          <w:color w:val="AAAAAA"/>
        </w:rPr>
        <w:t>.Sin</w:t>
      </w:r>
      <w:proofErr w:type="spellEnd"/>
      <w:r>
        <w:rPr>
          <w:rFonts w:ascii="Courier" w:hAnsi="Courier"/>
          <w:color w:val="AAAAAA"/>
        </w:rPr>
        <w:t>(pi * u);</w:t>
      </w:r>
    </w:p>
    <w:p w14:paraId="29384E60"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p.y</w:t>
      </w:r>
      <w:proofErr w:type="spellEnd"/>
      <w:r>
        <w:rPr>
          <w:rFonts w:ascii="Courier" w:hAnsi="Courier"/>
          <w:color w:val="AAAAAA"/>
        </w:rPr>
        <w:t xml:space="preserve"> = </w:t>
      </w:r>
      <w:ins w:id="35" w:author="Unknown">
        <w:r>
          <w:rPr>
            <w:rFonts w:ascii="Courier" w:hAnsi="Courier"/>
            <w:color w:val="AAAAAA"/>
            <w:shd w:val="clear" w:color="auto" w:fill="441111"/>
          </w:rPr>
          <w:t>r2 *</w:t>
        </w:r>
      </w:ins>
      <w:r>
        <w:rPr>
          <w:rFonts w:ascii="Courier" w:hAnsi="Courier"/>
          <w:color w:val="AAAAAA"/>
        </w:rPr>
        <w:t xml:space="preserve"> </w:t>
      </w:r>
      <w:hyperlink r:id="rId38" w:history="1">
        <w:proofErr w:type="spellStart"/>
        <w:r>
          <w:rPr>
            <w:rStyle w:val="Hyperlink"/>
            <w:rFonts w:ascii="Courier" w:hAnsi="Courier"/>
            <w:b/>
            <w:bCs/>
            <w:color w:val="FF4444"/>
          </w:rPr>
          <w:t>Mathf</w:t>
        </w:r>
      </w:hyperlink>
      <w:r>
        <w:rPr>
          <w:rFonts w:ascii="Courier" w:hAnsi="Courier"/>
          <w:color w:val="AAAAAA"/>
        </w:rPr>
        <w:t>.Sin</w:t>
      </w:r>
      <w:proofErr w:type="spellEnd"/>
      <w:r>
        <w:rPr>
          <w:rFonts w:ascii="Courier" w:hAnsi="Courier"/>
          <w:color w:val="AAAAAA"/>
        </w:rPr>
        <w:t>(pi * v);</w:t>
      </w:r>
    </w:p>
    <w:p w14:paraId="70236FA5"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r>
        <w:rPr>
          <w:rFonts w:ascii="Courier" w:hAnsi="Courier"/>
          <w:color w:val="AAAAAA"/>
        </w:rPr>
        <w:t>p.z</w:t>
      </w:r>
      <w:proofErr w:type="spellEnd"/>
      <w:r>
        <w:rPr>
          <w:rFonts w:ascii="Courier" w:hAnsi="Courier"/>
          <w:color w:val="AAAAAA"/>
        </w:rPr>
        <w:t xml:space="preserve"> = s * </w:t>
      </w:r>
      <w:hyperlink r:id="rId39" w:history="1">
        <w:proofErr w:type="spellStart"/>
        <w:r>
          <w:rPr>
            <w:rStyle w:val="Hyperlink"/>
            <w:rFonts w:ascii="Courier" w:hAnsi="Courier"/>
            <w:b/>
            <w:bCs/>
            <w:color w:val="FF4444"/>
          </w:rPr>
          <w:t>Mathf</w:t>
        </w:r>
      </w:hyperlink>
      <w:r>
        <w:rPr>
          <w:rFonts w:ascii="Courier" w:hAnsi="Courier"/>
          <w:color w:val="AAAAAA"/>
        </w:rPr>
        <w:t>.Cos</w:t>
      </w:r>
      <w:proofErr w:type="spellEnd"/>
      <w:r>
        <w:rPr>
          <w:rFonts w:ascii="Courier" w:hAnsi="Courier"/>
          <w:color w:val="AAAAAA"/>
        </w:rPr>
        <w:t>(pi * u);</w:t>
      </w:r>
    </w:p>
    <w:p w14:paraId="6A29526F"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36" w:author="Unknown">
        <w:r>
          <w:rPr>
            <w:rFonts w:ascii="Courier" w:hAnsi="Courier"/>
            <w:b/>
            <w:bCs/>
            <w:color w:val="009999"/>
            <w:shd w:val="clear" w:color="auto" w:fill="441111"/>
          </w:rPr>
          <w:t>return</w:t>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4E4C4E55" w14:textId="77777777" w:rsidR="006D7F2D" w:rsidRDefault="006D7F2D" w:rsidP="006D7F2D">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37" w:author="Unknown">
        <w:r>
          <w:rPr>
            <w:rFonts w:ascii="Courier" w:hAnsi="Courier"/>
            <w:color w:val="AAAAAA"/>
            <w:shd w:val="clear" w:color="auto" w:fill="441111"/>
          </w:rPr>
          <w:t>}</w:t>
        </w:r>
      </w:ins>
    </w:p>
    <w:p w14:paraId="105D2479" w14:textId="2792E8CA" w:rsidR="006D7F2D" w:rsidRDefault="00CA55F6" w:rsidP="00CA55F6">
      <w:pPr>
        <w:pStyle w:val="Heading2"/>
      </w:pPr>
      <w:r>
        <w:t>Trigonometry</w:t>
      </w:r>
    </w:p>
    <w:p w14:paraId="49F9564A" w14:textId="7CFB5871" w:rsidR="00CA55F6" w:rsidRDefault="00CA55F6" w:rsidP="00CA55F6">
      <w:r>
        <w:t xml:space="preserve">(Y: Sebastian </w:t>
      </w:r>
      <w:proofErr w:type="spellStart"/>
      <w:r>
        <w:t>Lague</w:t>
      </w:r>
      <w:proofErr w:type="spellEnd"/>
      <w:r>
        <w:t>; search “trigonometry”</w:t>
      </w:r>
    </w:p>
    <w:p w14:paraId="517CE8E7" w14:textId="0E1ED005" w:rsidR="00CA55F6" w:rsidRDefault="00CA55F6" w:rsidP="00CA55F6">
      <w:pPr>
        <w:pStyle w:val="Heading3"/>
      </w:pPr>
      <w:r>
        <w:lastRenderedPageBreak/>
        <w:t>Directions</w:t>
      </w:r>
    </w:p>
    <w:p w14:paraId="4F1F0A7C" w14:textId="66FAF6EC" w:rsidR="00641A7B" w:rsidRPr="00641A7B" w:rsidRDefault="00641A7B" w:rsidP="00641A7B">
      <w:r w:rsidRPr="00CA55F6">
        <w:rPr>
          <w:noProof/>
        </w:rPr>
        <w:drawing>
          <wp:inline distT="0" distB="0" distL="0" distR="0" wp14:anchorId="44DF974C" wp14:editId="2C5EEA33">
            <wp:extent cx="7011670" cy="4354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11670" cy="4354830"/>
                    </a:xfrm>
                    <a:prstGeom prst="rect">
                      <a:avLst/>
                    </a:prstGeom>
                  </pic:spPr>
                </pic:pic>
              </a:graphicData>
            </a:graphic>
          </wp:inline>
        </w:drawing>
      </w:r>
    </w:p>
    <w:p w14:paraId="711FD27B" w14:textId="77777777" w:rsidR="00E54716" w:rsidRDefault="00641A7B" w:rsidP="00CA55F6">
      <w:r>
        <w:t xml:space="preserve">Tip: In unity; to make directions in math same as “Rotations” in </w:t>
      </w:r>
      <w:proofErr w:type="gramStart"/>
      <w:r>
        <w:t>transform;</w:t>
      </w:r>
      <w:proofErr w:type="gramEnd"/>
      <w:r>
        <w:t xml:space="preserve"> </w:t>
      </w:r>
    </w:p>
    <w:p w14:paraId="78605F7D" w14:textId="278748E8" w:rsidR="00CA55F6" w:rsidRDefault="00641A7B" w:rsidP="00E54716">
      <w:pPr>
        <w:pStyle w:val="ListParagraph"/>
        <w:numPr>
          <w:ilvl w:val="0"/>
          <w:numId w:val="2"/>
        </w:numPr>
      </w:pPr>
      <w:r>
        <w:t xml:space="preserve">do (90-theta) for theta being the angle; u get a </w:t>
      </w:r>
      <w:proofErr w:type="gramStart"/>
      <w:r>
        <w:t>clock-wise</w:t>
      </w:r>
      <w:proofErr w:type="gramEnd"/>
      <w:r>
        <w:t xml:space="preserve"> rotating circular path as value of theta increases</w:t>
      </w:r>
    </w:p>
    <w:p w14:paraId="0C04A66E" w14:textId="45AA6662" w:rsidR="00E54716" w:rsidRPr="00CA55F6" w:rsidRDefault="00E54716" w:rsidP="00E54716">
      <w:pPr>
        <w:pStyle w:val="ListParagraph"/>
        <w:numPr>
          <w:ilvl w:val="0"/>
          <w:numId w:val="2"/>
        </w:numPr>
      </w:pPr>
      <w:proofErr w:type="gramStart"/>
      <w:r>
        <w:t>or,</w:t>
      </w:r>
      <w:proofErr w:type="gramEnd"/>
      <w:r>
        <w:t xml:space="preserve"> just swap sin and cos: → x=sin(θ) and y=cos(θ)  </w:t>
      </w:r>
    </w:p>
    <w:p w14:paraId="7F93C49F" w14:textId="14C92249" w:rsidR="00B80C05" w:rsidRDefault="00B80C05" w:rsidP="00B80C05">
      <w:pPr>
        <w:pStyle w:val="Heading1"/>
      </w:pPr>
      <w:r>
        <w:t>Shaders</w:t>
      </w:r>
    </w:p>
    <w:p w14:paraId="62EB130E" w14:textId="77777777" w:rsidR="00B80C05" w:rsidRDefault="00B80C05" w:rsidP="00B80C05">
      <w:pPr>
        <w:pStyle w:val="Heading2"/>
      </w:pPr>
      <w:r>
        <w:t>How do surface shaders work?</w:t>
      </w:r>
    </w:p>
    <w:p w14:paraId="6F46D8E0" w14:textId="77777777" w:rsidR="00B80C05" w:rsidRDefault="00B80C05" w:rsidP="00B80C05">
      <w:r>
        <w:t>Unity provides a framework to quickly generate shaders that perform default lighting calculations, which you can influence by adjusting certain values. Such shaders are known as surface shaders.</w:t>
      </w:r>
    </w:p>
    <w:p w14:paraId="0BFAEC95" w14:textId="77777777" w:rsidR="00B80C05" w:rsidRDefault="00B80C05" w:rsidP="00B80C05">
      <w:pPr>
        <w:pStyle w:val="Heading2"/>
      </w:pPr>
      <w:r>
        <w:t>What's albedo and alpha?</w:t>
      </w:r>
    </w:p>
    <w:p w14:paraId="3452D67D" w14:textId="77777777" w:rsidR="00B80C05" w:rsidRDefault="00B80C05" w:rsidP="00B80C05">
      <w:r>
        <w:t>The color of the diffuse reflectivity of a material is known as its albedo. Albedo is Latin for whiteness. It describes how much of the red, green, and blue color channels are diffusely reflected. The rest is absorbed.</w:t>
      </w:r>
    </w:p>
    <w:p w14:paraId="68FB4263" w14:textId="77777777" w:rsidR="00B80C05" w:rsidRDefault="00B80C05" w:rsidP="00B80C05"/>
    <w:p w14:paraId="0A2ECD06" w14:textId="51315029" w:rsidR="00B80C05" w:rsidRDefault="00B80C05" w:rsidP="00B80C05">
      <w:r>
        <w:t>Alpha is used as a measure of opacity. At alpha 0 a surface is fully transparent, while at alpha 1 it is fully opaque.</w:t>
      </w:r>
    </w:p>
    <w:p w14:paraId="2D4C3C6D" w14:textId="527C1AFB" w:rsidR="00B965CA" w:rsidRPr="00B965CA" w:rsidRDefault="00B965CA" w:rsidP="00B965CA">
      <w:pPr>
        <w:pStyle w:val="Heading2"/>
      </w:pPr>
      <w:r>
        <w:t>Default color</w:t>
      </w:r>
    </w:p>
    <w:p w14:paraId="6BDD207D" w14:textId="24F0995D" w:rsidR="00B965CA" w:rsidRDefault="00B965CA" w:rsidP="00B965CA">
      <w:r>
        <w:t xml:space="preserve">A default color has all its four channels set to zero. This includes the alpha channel, which controls opacity. If you </w:t>
      </w:r>
      <w:proofErr w:type="gramStart"/>
      <w:r>
        <w:t>haven't</w:t>
      </w:r>
      <w:proofErr w:type="gramEnd"/>
      <w:r>
        <w:t xml:space="preserve"> changed the alpha channels, you'll get fully transparent </w:t>
      </w:r>
      <w:proofErr w:type="spellStart"/>
      <w:r>
        <w:t>onjects</w:t>
      </w:r>
      <w:proofErr w:type="spellEnd"/>
      <w:r>
        <w:t>.</w:t>
      </w:r>
    </w:p>
    <w:p w14:paraId="3D385BA1" w14:textId="7A797ADF" w:rsidR="00AF4537" w:rsidRDefault="00AF4537" w:rsidP="00AF4537">
      <w:pPr>
        <w:pStyle w:val="Heading2"/>
      </w:pPr>
      <w:r>
        <w:lastRenderedPageBreak/>
        <w:t>Meshes</w:t>
      </w:r>
    </w:p>
    <w:p w14:paraId="216BA444" w14:textId="13C9E6B3" w:rsidR="00AF4537" w:rsidRDefault="00AF4537" w:rsidP="00AF4537">
      <w:pPr>
        <w:pStyle w:val="Heading3"/>
      </w:pPr>
      <w:r>
        <w:t>Vertices and Triangles</w:t>
      </w:r>
    </w:p>
    <w:p w14:paraId="56570D21" w14:textId="77777777" w:rsidR="00AF4537" w:rsidRDefault="00AF4537" w:rsidP="00AF4537">
      <w:r>
        <w:t xml:space="preserve">A mesh in Unity is the shape of an object. It consists of a </w:t>
      </w:r>
      <w:proofErr w:type="spellStart"/>
      <w:r>
        <w:t>MeshFilter</w:t>
      </w:r>
      <w:proofErr w:type="spellEnd"/>
      <w:r>
        <w:t xml:space="preserve"> component, to contain the actual mesh, and a </w:t>
      </w:r>
      <w:proofErr w:type="spellStart"/>
      <w:r>
        <w:t>MeshRenderer</w:t>
      </w:r>
      <w:proofErr w:type="spellEnd"/>
      <w:r>
        <w:t xml:space="preserve"> component to Draw the mesh.</w:t>
      </w:r>
    </w:p>
    <w:p w14:paraId="71CBF922" w14:textId="3E501C23" w:rsidR="00AF4537" w:rsidRDefault="00AF4537" w:rsidP="00AF4537">
      <w:r>
        <w:t>Any shape in the mesh is composed of triangles.</w:t>
      </w:r>
    </w:p>
    <w:p w14:paraId="22542D54" w14:textId="77777777" w:rsidR="00AF4537" w:rsidRDefault="00AF4537" w:rsidP="00AF4537"/>
    <w:p w14:paraId="613A1201" w14:textId="1011DBC0" w:rsidR="00AF4537" w:rsidRDefault="00AF4537" w:rsidP="00AF4537">
      <w:proofErr w:type="spellStart"/>
      <w:r>
        <w:t>MeshRenderer.vertices</w:t>
      </w:r>
      <w:proofErr w:type="spellEnd"/>
      <w:r>
        <w:t xml:space="preserve"> is the array of positions of the vertices of the mesh</w:t>
      </w:r>
    </w:p>
    <w:p w14:paraId="0D472DB6" w14:textId="125BB55A" w:rsidR="00AF4537" w:rsidRDefault="00AF4537" w:rsidP="00AF4537">
      <w:proofErr w:type="spellStart"/>
      <w:r>
        <w:t>MeshRenderer.triangles</w:t>
      </w:r>
      <w:proofErr w:type="spellEnd"/>
      <w:r>
        <w:t xml:space="preserve"> is the array of triangle positions of a mesh. It is stored as index: 0,1,2 are the 3 vertices of a triangle, then 3, 4 and 5 the next vertices of a triangle and so on.</w:t>
      </w:r>
    </w:p>
    <w:p w14:paraId="43A41088" w14:textId="35049EA7" w:rsidR="00AF4537" w:rsidRPr="00AF4537" w:rsidRDefault="00AF4537" w:rsidP="00AF4537">
      <w:r>
        <w:t xml:space="preserve">  </w:t>
      </w:r>
    </w:p>
    <w:p w14:paraId="346399D4" w14:textId="77777777" w:rsidR="00AF4537" w:rsidRDefault="00AF4537" w:rsidP="00AF4537">
      <w:pPr>
        <w:pStyle w:val="Heading3"/>
      </w:pPr>
      <w:r>
        <w:t xml:space="preserve">How do </w:t>
      </w:r>
      <w:proofErr w:type="spellStart"/>
      <w:r>
        <w:t>normals</w:t>
      </w:r>
      <w:proofErr w:type="spellEnd"/>
      <w:r>
        <w:t xml:space="preserve"> work?</w:t>
      </w:r>
    </w:p>
    <w:p w14:paraId="6C112E4F" w14:textId="77777777" w:rsidR="00AF4537" w:rsidRDefault="00AF4537" w:rsidP="00AF4537">
      <w:r>
        <w:t xml:space="preserve">A normal is vector that is perpendicular to a surface. We always use </w:t>
      </w:r>
      <w:proofErr w:type="spellStart"/>
      <w:r>
        <w:t>normals</w:t>
      </w:r>
      <w:proofErr w:type="spellEnd"/>
      <w:r>
        <w:t xml:space="preserve"> of unit length and they point to the outside of their surface, not to the inside.</w:t>
      </w:r>
    </w:p>
    <w:p w14:paraId="6A2A73CC" w14:textId="77777777" w:rsidR="00AF4537" w:rsidRDefault="00AF4537" w:rsidP="00AF4537"/>
    <w:p w14:paraId="79A956E9" w14:textId="77777777" w:rsidR="00AF4537" w:rsidRDefault="00AF4537" w:rsidP="00AF4537">
      <w:proofErr w:type="spellStart"/>
      <w:r>
        <w:t>Normals</w:t>
      </w:r>
      <w:proofErr w:type="spellEnd"/>
      <w:r>
        <w:t xml:space="preserve"> can be used to determine the angle at which a light ray hits a surface, if at all. The specifics of how it is used depends on the shader.</w:t>
      </w:r>
    </w:p>
    <w:p w14:paraId="707827DF" w14:textId="77777777" w:rsidR="00AF4537" w:rsidRDefault="00AF4537" w:rsidP="00AF4537"/>
    <w:p w14:paraId="511D215F" w14:textId="4C9E8056" w:rsidR="00AF4537" w:rsidRPr="00AF4537" w:rsidRDefault="00AF4537" w:rsidP="00AF4537">
      <w:r>
        <w:t xml:space="preserve">As a triangle is always flat, there </w:t>
      </w:r>
      <w:proofErr w:type="gramStart"/>
      <w:r>
        <w:t>shouldn't</w:t>
      </w:r>
      <w:proofErr w:type="gramEnd"/>
      <w:r>
        <w:t xml:space="preserve"> be a need to provide separate information about </w:t>
      </w:r>
      <w:proofErr w:type="spellStart"/>
      <w:r>
        <w:t>normals</w:t>
      </w:r>
      <w:proofErr w:type="spellEnd"/>
      <w:r>
        <w:t xml:space="preserve">. However, by doing so we can cheat. </w:t>
      </w:r>
      <w:proofErr w:type="gramStart"/>
      <w:r>
        <w:t>In reality vertices</w:t>
      </w:r>
      <w:proofErr w:type="gramEnd"/>
      <w:r>
        <w:t xml:space="preserve"> don't have </w:t>
      </w:r>
      <w:proofErr w:type="spellStart"/>
      <w:r>
        <w:t>normals</w:t>
      </w:r>
      <w:proofErr w:type="spellEnd"/>
      <w:r>
        <w:t xml:space="preserve">, triangles do. By attaching custom </w:t>
      </w:r>
      <w:proofErr w:type="spellStart"/>
      <w:r>
        <w:t>normals</w:t>
      </w:r>
      <w:proofErr w:type="spellEnd"/>
      <w:r>
        <w:t xml:space="preserve"> to vertices and interpolating between them across triangles, we can pretend that we have a smoothly curving surface instead of a bunch of flat triangles. This illusion is convincing, </w:t>
      </w:r>
      <w:proofErr w:type="gramStart"/>
      <w:r>
        <w:t>as long as</w:t>
      </w:r>
      <w:proofErr w:type="gramEnd"/>
      <w:r>
        <w:t xml:space="preserve"> you don't pay attention to the sharp silhouette of the mesh.</w:t>
      </w:r>
    </w:p>
    <w:p w14:paraId="63821F48" w14:textId="77777777" w:rsidR="00776A2C" w:rsidRDefault="00776A2C" w:rsidP="00776A2C">
      <w:pPr>
        <w:pStyle w:val="Heading3"/>
      </w:pPr>
      <w:r>
        <w:t>How do tangents work?</w:t>
      </w:r>
    </w:p>
    <w:p w14:paraId="49FCBFCE" w14:textId="581008C1" w:rsidR="00776A2C" w:rsidRDefault="00776A2C" w:rsidP="00776A2C">
      <w:r>
        <w:t>Normal maps are defined in tangent space. This is a 3D space that flows around the surface of an object. This approach allows us to apply the same normal map in different places and orientations.</w:t>
      </w:r>
    </w:p>
    <w:p w14:paraId="2A8279DD" w14:textId="7A2CC387" w:rsidR="00776A2C" w:rsidRDefault="00776A2C" w:rsidP="00776A2C">
      <w:r>
        <w:t xml:space="preserve">The surface normal represents upward in this space, but which way is right? </w:t>
      </w:r>
      <w:proofErr w:type="gramStart"/>
      <w:r>
        <w:t>That's</w:t>
      </w:r>
      <w:proofErr w:type="gramEnd"/>
      <w:r>
        <w:t xml:space="preserve"> defined by the tangent. Ideally, the angle between these two vectors is 90°. The cross product of them yields the third direction needed to define 3D space. </w:t>
      </w:r>
      <w:proofErr w:type="gramStart"/>
      <w:r>
        <w:t>In reality the</w:t>
      </w:r>
      <w:proofErr w:type="gramEnd"/>
      <w:r>
        <w:t xml:space="preserve"> angle is often not 90° but the results are still good enough.</w:t>
      </w:r>
    </w:p>
    <w:p w14:paraId="03526CE0" w14:textId="6A89E016" w:rsidR="00AF4537" w:rsidRDefault="00776A2C" w:rsidP="00776A2C">
      <w:proofErr w:type="gramStart"/>
      <w:r>
        <w:t>So</w:t>
      </w:r>
      <w:proofErr w:type="gramEnd"/>
      <w:r>
        <w:t xml:space="preserve"> a tangent is a 3D vector, but Unity actually uses a 4D vector. Its fourth component is always either −1 or 1, which is used to control the direction of the third tangent space dimension – either forward or backward. This facilitates mirroring of normal maps, which is often used in 3D models of things with bilateral symmetry, like people. The way Unity's shaders perform this calculation requires us to use −1.</w:t>
      </w:r>
    </w:p>
    <w:p w14:paraId="0A77DA34" w14:textId="77777777" w:rsidR="00776A2C" w:rsidRDefault="00776A2C" w:rsidP="00B965CA"/>
    <w:p w14:paraId="005F292F" w14:textId="77777777" w:rsidR="00AF4537" w:rsidRDefault="00AF4537" w:rsidP="00AF4537">
      <w:pPr>
        <w:pStyle w:val="Heading2"/>
      </w:pPr>
      <w:r>
        <w:t>What is dynamic batching?</w:t>
      </w:r>
    </w:p>
    <w:p w14:paraId="5DBBADE3" w14:textId="77777777" w:rsidR="00AF4537" w:rsidRDefault="00AF4537" w:rsidP="00AF4537">
      <w:r>
        <w:t>Dynamic batching is a form of draw call batching performed by Unity. In short, it combines meshes that share the same material into larger meshes. Doing so reduces the amount of communication between the CPU and the GPU. You can enable or disable it via Edit / Projects Settings / Player, in the Other Settings group.</w:t>
      </w:r>
    </w:p>
    <w:p w14:paraId="040AD80E" w14:textId="77777777" w:rsidR="00AF4537" w:rsidRDefault="00AF4537" w:rsidP="00AF4537">
      <w:r>
        <w:lastRenderedPageBreak/>
        <w:t xml:space="preserve">It only works for small meshes. For example, </w:t>
      </w:r>
      <w:proofErr w:type="gramStart"/>
      <w:r>
        <w:t>you'll</w:t>
      </w:r>
      <w:proofErr w:type="gramEnd"/>
      <w:r>
        <w:t xml:space="preserve"> find that it works with Unity's default cube, but not with the default sphere.</w:t>
      </w:r>
    </w:p>
    <w:p w14:paraId="53168287" w14:textId="071FBD4C" w:rsidR="003D75FB" w:rsidRDefault="003D75FB" w:rsidP="003D75FB">
      <w:pPr>
        <w:pStyle w:val="Heading1"/>
      </w:pPr>
      <w:r>
        <w:t>Physics</w:t>
      </w:r>
    </w:p>
    <w:p w14:paraId="00921748" w14:textId="754FE8D3" w:rsidR="00B80C05" w:rsidRDefault="003D75FB" w:rsidP="003D75FB">
      <w:pPr>
        <w:pStyle w:val="Heading2"/>
      </w:pPr>
      <w:proofErr w:type="spellStart"/>
      <w:r>
        <w:t>RigidBody</w:t>
      </w:r>
      <w:proofErr w:type="spellEnd"/>
    </w:p>
    <w:p w14:paraId="6621B771"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b/>
          <w:bCs/>
          <w:color w:val="009999"/>
        </w:rPr>
        <w:t>using</w:t>
      </w:r>
      <w:r>
        <w:rPr>
          <w:rFonts w:ascii="Courier" w:hAnsi="Courier"/>
          <w:color w:val="AAAAAA"/>
        </w:rPr>
        <w:t xml:space="preserve"> </w:t>
      </w:r>
      <w:proofErr w:type="spellStart"/>
      <w:proofErr w:type="gramStart"/>
      <w:r>
        <w:rPr>
          <w:rFonts w:ascii="Courier" w:hAnsi="Courier"/>
          <w:color w:val="AAAAAA"/>
        </w:rPr>
        <w:t>UnityEngine</w:t>
      </w:r>
      <w:proofErr w:type="spellEnd"/>
      <w:r>
        <w:rPr>
          <w:rFonts w:ascii="Courier" w:hAnsi="Courier"/>
          <w:color w:val="AAAAAA"/>
        </w:rPr>
        <w:t>;</w:t>
      </w:r>
      <w:proofErr w:type="gramEnd"/>
    </w:p>
    <w:p w14:paraId="36874F5B"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7FFC1FB6"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w:t>
      </w:r>
      <w:proofErr w:type="spellStart"/>
      <w:r w:rsidR="009D611B">
        <w:fldChar w:fldCharType="begin"/>
      </w:r>
      <w:r w:rsidR="009D611B">
        <w:instrText xml:space="preserve"> HYPERLINK "http://docs.unity3d.com/Documentation/ScriptReference/RequireComponent.html" </w:instrText>
      </w:r>
      <w:r w:rsidR="009D611B">
        <w:fldChar w:fldCharType="separate"/>
      </w:r>
      <w:r>
        <w:rPr>
          <w:rStyle w:val="Hyperlink"/>
          <w:rFonts w:ascii="Courier" w:eastAsiaTheme="majorEastAsia" w:hAnsi="Courier"/>
          <w:b/>
          <w:bCs/>
          <w:color w:val="FF4444"/>
        </w:rPr>
        <w:t>RequireComponent</w:t>
      </w:r>
      <w:proofErr w:type="spellEnd"/>
      <w:r w:rsidR="009D611B">
        <w:rPr>
          <w:rStyle w:val="Hyperlink"/>
          <w:rFonts w:ascii="Courier" w:eastAsiaTheme="majorEastAsia" w:hAnsi="Courier"/>
          <w:b/>
          <w:bCs/>
          <w:color w:val="FF4444"/>
        </w:rPr>
        <w:fldChar w:fldCharType="end"/>
      </w:r>
      <w:r>
        <w:rPr>
          <w:rFonts w:ascii="Courier" w:hAnsi="Courier"/>
          <w:color w:val="AAAAAA"/>
        </w:rPr>
        <w:t>(</w:t>
      </w:r>
      <w:proofErr w:type="spellStart"/>
      <w:r>
        <w:rPr>
          <w:rFonts w:ascii="Courier" w:hAnsi="Courier"/>
          <w:b/>
          <w:bCs/>
          <w:color w:val="009999"/>
        </w:rPr>
        <w:t>typeof</w:t>
      </w:r>
      <w:proofErr w:type="spellEnd"/>
      <w:r>
        <w:rPr>
          <w:rFonts w:ascii="Courier" w:hAnsi="Courier"/>
          <w:color w:val="AAAAAA"/>
        </w:rPr>
        <w:t>(</w:t>
      </w:r>
      <w:proofErr w:type="spellStart"/>
      <w:r w:rsidR="009D611B">
        <w:fldChar w:fldCharType="begin"/>
      </w:r>
      <w:r w:rsidR="009D611B">
        <w:instrText xml:space="preserve"> HYPERLINK "http://docs.unity3d.com/Documentation/ScriptReference/Rigidbody.html" </w:instrText>
      </w:r>
      <w:r w:rsidR="009D611B">
        <w:fldChar w:fldCharType="separate"/>
      </w:r>
      <w:r>
        <w:rPr>
          <w:rStyle w:val="Hyperlink"/>
          <w:rFonts w:ascii="Courier" w:eastAsiaTheme="majorEastAsia" w:hAnsi="Courier"/>
          <w:b/>
          <w:bCs/>
          <w:color w:val="FF4444"/>
        </w:rPr>
        <w:t>Rigidbody</w:t>
      </w:r>
      <w:proofErr w:type="spellEnd"/>
      <w:r w:rsidR="009D611B">
        <w:rPr>
          <w:rStyle w:val="Hyperlink"/>
          <w:rFonts w:ascii="Courier" w:eastAsiaTheme="majorEastAsia" w:hAnsi="Courier"/>
          <w:b/>
          <w:bCs/>
          <w:color w:val="FF4444"/>
        </w:rPr>
        <w:fldChar w:fldCharType="end"/>
      </w:r>
      <w:r>
        <w:rPr>
          <w:rFonts w:ascii="Courier" w:hAnsi="Courier"/>
          <w:color w:val="AAAAAA"/>
        </w:rPr>
        <w:t>))]</w:t>
      </w:r>
    </w:p>
    <w:p w14:paraId="0659782A"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b/>
          <w:bCs/>
          <w:color w:val="009999"/>
        </w:rPr>
        <w:t>public</w:t>
      </w:r>
      <w:r>
        <w:rPr>
          <w:rFonts w:ascii="Courier" w:hAnsi="Courier"/>
          <w:color w:val="AAAAAA"/>
        </w:rPr>
        <w:t xml:space="preserve"> </w:t>
      </w:r>
      <w:r>
        <w:rPr>
          <w:rFonts w:ascii="Courier" w:hAnsi="Courier"/>
          <w:b/>
          <w:bCs/>
          <w:color w:val="009999"/>
        </w:rPr>
        <w:t>class</w:t>
      </w:r>
      <w:r>
        <w:rPr>
          <w:rFonts w:ascii="Courier" w:hAnsi="Courier"/>
          <w:color w:val="AAAAAA"/>
        </w:rPr>
        <w:t xml:space="preserve"> </w:t>
      </w:r>
      <w:r>
        <w:rPr>
          <w:rFonts w:ascii="Courier" w:hAnsi="Courier"/>
          <w:b/>
          <w:bCs/>
          <w:color w:val="AAAAAA"/>
        </w:rPr>
        <w:t>Nucleon</w:t>
      </w:r>
      <w:r>
        <w:rPr>
          <w:rFonts w:ascii="Courier" w:hAnsi="Courier"/>
          <w:color w:val="AAAAAA"/>
        </w:rPr>
        <w:t xml:space="preserve"> : </w:t>
      </w:r>
      <w:hyperlink r:id="rId41" w:history="1">
        <w:proofErr w:type="spellStart"/>
        <w:r>
          <w:rPr>
            <w:rStyle w:val="Hyperlink"/>
            <w:rFonts w:ascii="Courier" w:eastAsiaTheme="majorEastAsia" w:hAnsi="Courier"/>
            <w:b/>
            <w:bCs/>
            <w:color w:val="FF4444"/>
          </w:rPr>
          <w:t>MonoBehaviour</w:t>
        </w:r>
        <w:proofErr w:type="spellEnd"/>
      </w:hyperlink>
      <w:r>
        <w:rPr>
          <w:rFonts w:ascii="Courier" w:hAnsi="Courier"/>
          <w:color w:val="AAAAAA"/>
        </w:rPr>
        <w:t xml:space="preserve"> {</w:t>
      </w:r>
    </w:p>
    <w:p w14:paraId="31639E3A"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55B9EF09"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public</w:t>
      </w:r>
      <w:r>
        <w:rPr>
          <w:rFonts w:ascii="Courier" w:hAnsi="Courier"/>
          <w:color w:val="AAAAAA"/>
        </w:rPr>
        <w:t xml:space="preserve"> </w:t>
      </w:r>
      <w:r>
        <w:rPr>
          <w:rFonts w:ascii="Courier" w:hAnsi="Courier"/>
          <w:b/>
          <w:bCs/>
          <w:color w:val="AAAAAA"/>
        </w:rPr>
        <w:t>float</w:t>
      </w:r>
      <w:r>
        <w:rPr>
          <w:rFonts w:ascii="Courier" w:hAnsi="Courier"/>
          <w:color w:val="AAAAAA"/>
        </w:rPr>
        <w:t xml:space="preserve"> </w:t>
      </w:r>
      <w:proofErr w:type="spellStart"/>
      <w:proofErr w:type="gramStart"/>
      <w:r>
        <w:rPr>
          <w:rFonts w:ascii="Courier" w:hAnsi="Courier"/>
          <w:color w:val="AAAAAA"/>
        </w:rPr>
        <w:t>attractionForce</w:t>
      </w:r>
      <w:proofErr w:type="spellEnd"/>
      <w:r>
        <w:rPr>
          <w:rFonts w:ascii="Courier" w:hAnsi="Courier"/>
          <w:color w:val="AAAAAA"/>
        </w:rPr>
        <w:t>;</w:t>
      </w:r>
      <w:proofErr w:type="gramEnd"/>
    </w:p>
    <w:p w14:paraId="59140F8C"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71A5618C"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hyperlink r:id="rId42" w:history="1">
        <w:proofErr w:type="spellStart"/>
        <w:r>
          <w:rPr>
            <w:rStyle w:val="Hyperlink"/>
            <w:rFonts w:ascii="Courier" w:eastAsiaTheme="majorEastAsia" w:hAnsi="Courier"/>
            <w:b/>
            <w:bCs/>
            <w:color w:val="FF4444"/>
          </w:rPr>
          <w:t>Rigidbody</w:t>
        </w:r>
        <w:proofErr w:type="spellEnd"/>
      </w:hyperlink>
      <w:r>
        <w:rPr>
          <w:rFonts w:ascii="Courier" w:hAnsi="Courier"/>
          <w:color w:val="AAAAAA"/>
        </w:rPr>
        <w:t xml:space="preserve"> </w:t>
      </w:r>
      <w:proofErr w:type="gramStart"/>
      <w:r>
        <w:rPr>
          <w:rFonts w:ascii="Courier" w:hAnsi="Courier"/>
          <w:color w:val="AAAAAA"/>
        </w:rPr>
        <w:t>body;</w:t>
      </w:r>
      <w:proofErr w:type="gramEnd"/>
    </w:p>
    <w:p w14:paraId="709C2314"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30FAB3C6"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w:t>
      </w:r>
      <w:hyperlink r:id="rId43" w:history="1">
        <w:r>
          <w:rPr>
            <w:rStyle w:val="Hyperlink"/>
            <w:rFonts w:ascii="Courier" w:eastAsiaTheme="majorEastAsia" w:hAnsi="Courier"/>
            <w:b/>
            <w:bCs/>
            <w:color w:val="FF4444"/>
          </w:rPr>
          <w:t>Awake</w:t>
        </w:r>
      </w:hyperlink>
      <w:r>
        <w:rPr>
          <w:rFonts w:ascii="Courier" w:hAnsi="Courier"/>
          <w:color w:val="AAAAAA"/>
        </w:rPr>
        <w:t xml:space="preserve"> () {</w:t>
      </w:r>
    </w:p>
    <w:p w14:paraId="1CCF7000"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 xml:space="preserve">body = </w:t>
      </w:r>
      <w:hyperlink r:id="rId44" w:history="1">
        <w:proofErr w:type="spellStart"/>
        <w:r>
          <w:rPr>
            <w:rStyle w:val="Hyperlink"/>
            <w:rFonts w:ascii="Courier" w:eastAsiaTheme="majorEastAsia" w:hAnsi="Courier"/>
            <w:b/>
            <w:bCs/>
            <w:color w:val="FF4444"/>
          </w:rPr>
          <w:t>GetComponent</w:t>
        </w:r>
        <w:proofErr w:type="spellEnd"/>
      </w:hyperlink>
      <w:r>
        <w:rPr>
          <w:rFonts w:ascii="Courier" w:hAnsi="Courier"/>
          <w:color w:val="AAAAAA"/>
        </w:rPr>
        <w:t>&lt;</w:t>
      </w:r>
      <w:proofErr w:type="spellStart"/>
      <w:r w:rsidR="009D611B">
        <w:fldChar w:fldCharType="begin"/>
      </w:r>
      <w:r w:rsidR="009D611B">
        <w:instrText xml:space="preserve"> HYPERLINK "http://docs.unity3d.com/Documentation/ScriptReference/Rigidbody.html" </w:instrText>
      </w:r>
      <w:r w:rsidR="009D611B">
        <w:fldChar w:fldCharType="separate"/>
      </w:r>
      <w:r>
        <w:rPr>
          <w:rStyle w:val="Hyperlink"/>
          <w:rFonts w:ascii="Courier" w:eastAsiaTheme="majorEastAsia" w:hAnsi="Courier"/>
          <w:b/>
          <w:bCs/>
          <w:color w:val="FF4444"/>
        </w:rPr>
        <w:t>Rigidbody</w:t>
      </w:r>
      <w:proofErr w:type="spellEnd"/>
      <w:r w:rsidR="009D611B">
        <w:rPr>
          <w:rStyle w:val="Hyperlink"/>
          <w:rFonts w:ascii="Courier" w:eastAsiaTheme="majorEastAsia" w:hAnsi="Courier"/>
          <w:b/>
          <w:bCs/>
          <w:color w:val="FF4444"/>
        </w:rPr>
        <w:fldChar w:fldCharType="end"/>
      </w:r>
      <w:r>
        <w:rPr>
          <w:rFonts w:ascii="Courier" w:hAnsi="Courier"/>
          <w:color w:val="AAAAAA"/>
        </w:rPr>
        <w:t>&gt;();</w:t>
      </w:r>
    </w:p>
    <w:p w14:paraId="5D0864E6"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2613AE89"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p>
    <w:p w14:paraId="5C1B9596"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w:t>
      </w:r>
      <w:hyperlink r:id="rId45" w:history="1">
        <w:proofErr w:type="spellStart"/>
        <w:r>
          <w:rPr>
            <w:rStyle w:val="Hyperlink"/>
            <w:rFonts w:ascii="Courier" w:eastAsiaTheme="majorEastAsia" w:hAnsi="Courier"/>
            <w:b/>
            <w:bCs/>
            <w:color w:val="FF4444"/>
          </w:rPr>
          <w:t>FixedUpdate</w:t>
        </w:r>
        <w:proofErr w:type="spellEnd"/>
      </w:hyperlink>
      <w:r>
        <w:rPr>
          <w:rFonts w:ascii="Courier" w:hAnsi="Courier"/>
          <w:color w:val="AAAAAA"/>
        </w:rPr>
        <w:t xml:space="preserve"> () {</w:t>
      </w:r>
    </w:p>
    <w:p w14:paraId="294670D6"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proofErr w:type="spellStart"/>
      <w:proofErr w:type="gramStart"/>
      <w:r>
        <w:rPr>
          <w:rFonts w:ascii="Courier" w:hAnsi="Courier"/>
          <w:color w:val="AAAAAA"/>
        </w:rPr>
        <w:t>body.AddForce</w:t>
      </w:r>
      <w:proofErr w:type="spellEnd"/>
      <w:proofErr w:type="gramEnd"/>
      <w:r>
        <w:rPr>
          <w:rFonts w:ascii="Courier" w:hAnsi="Courier"/>
          <w:color w:val="AAAAAA"/>
        </w:rPr>
        <w:t>(</w:t>
      </w:r>
      <w:proofErr w:type="spellStart"/>
      <w:r>
        <w:rPr>
          <w:rFonts w:ascii="Courier" w:hAnsi="Courier"/>
          <w:color w:val="AAAAAA"/>
        </w:rPr>
        <w:t>transform.localPosition</w:t>
      </w:r>
      <w:proofErr w:type="spellEnd"/>
      <w:r>
        <w:rPr>
          <w:rFonts w:ascii="Courier" w:hAnsi="Courier"/>
          <w:color w:val="AAAAAA"/>
        </w:rPr>
        <w:t xml:space="preserve"> * -</w:t>
      </w:r>
      <w:proofErr w:type="spellStart"/>
      <w:r>
        <w:rPr>
          <w:rFonts w:ascii="Courier" w:hAnsi="Courier"/>
          <w:color w:val="AAAAAA"/>
        </w:rPr>
        <w:t>attractionForce</w:t>
      </w:r>
      <w:proofErr w:type="spellEnd"/>
      <w:r>
        <w:rPr>
          <w:rFonts w:ascii="Courier" w:hAnsi="Courier"/>
          <w:color w:val="AAAAAA"/>
        </w:rPr>
        <w:t>);</w:t>
      </w:r>
    </w:p>
    <w:p w14:paraId="0E639750"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1DB09C2D" w14:textId="77777777" w:rsidR="003D75FB" w:rsidRDefault="003D75FB" w:rsidP="003D75FB">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w:t>
      </w:r>
    </w:p>
    <w:p w14:paraId="15A3E343" w14:textId="6C2FE0A4" w:rsidR="003D75FB" w:rsidRDefault="003D75FB" w:rsidP="00FE5DEA">
      <w:r>
        <w:t>&gt;</w:t>
      </w:r>
      <w:proofErr w:type="spellStart"/>
      <w:r w:rsidRPr="003D75FB">
        <w:t>Require</w:t>
      </w:r>
      <w:r>
        <w:t>Component</w:t>
      </w:r>
      <w:proofErr w:type="spellEnd"/>
      <w:r>
        <w:t>= adds the components u denote</w:t>
      </w:r>
    </w:p>
    <w:p w14:paraId="40A180E1" w14:textId="03C9DF67" w:rsidR="003D75FB" w:rsidRDefault="003D75FB" w:rsidP="00FE5DEA">
      <w:r>
        <w:t>&gt;</w:t>
      </w:r>
      <w:proofErr w:type="spellStart"/>
      <w:r>
        <w:t>AddForce</w:t>
      </w:r>
      <w:proofErr w:type="spellEnd"/>
      <w:r>
        <w:t xml:space="preserve">: Is used as a property of </w:t>
      </w:r>
      <w:proofErr w:type="spellStart"/>
      <w:r w:rsidRPr="003D75FB">
        <w:rPr>
          <w:i/>
          <w:iCs/>
        </w:rPr>
        <w:t>R</w:t>
      </w:r>
      <w:r>
        <w:rPr>
          <w:i/>
          <w:iCs/>
        </w:rPr>
        <w:t>igidbody</w:t>
      </w:r>
      <w:proofErr w:type="spellEnd"/>
      <w:r>
        <w:rPr>
          <w:i/>
          <w:iCs/>
        </w:rPr>
        <w:t xml:space="preserve"> </w:t>
      </w:r>
      <w:proofErr w:type="spellStart"/>
      <w:r>
        <w:t>Gameobject</w:t>
      </w:r>
      <w:proofErr w:type="spellEnd"/>
      <w:r>
        <w:t>. adds force along ‘</w:t>
      </w:r>
      <w:r w:rsidRPr="003D75FB">
        <w:rPr>
          <w:i/>
          <w:iCs/>
        </w:rPr>
        <w:t>a</w:t>
      </w:r>
      <w:r>
        <w:rPr>
          <w:i/>
          <w:iCs/>
        </w:rPr>
        <w:t>’</w:t>
      </w:r>
      <w:proofErr w:type="gramStart"/>
      <w:r>
        <w:rPr>
          <w:i/>
          <w:iCs/>
        </w:rPr>
        <w:t>.</w:t>
      </w:r>
      <w:r>
        <w:t xml:space="preserve"> :</w:t>
      </w:r>
      <w:proofErr w:type="gramEnd"/>
      <w:r>
        <w:t xml:space="preserve"> Syntax: </w:t>
      </w:r>
      <w:proofErr w:type="spellStart"/>
      <w:r>
        <w:t>AddForce</w:t>
      </w:r>
      <w:proofErr w:type="spellEnd"/>
      <w:r>
        <w:t>(Vector3 a [,</w:t>
      </w:r>
      <w:proofErr w:type="spellStart"/>
      <w:r>
        <w:rPr>
          <w:i/>
          <w:iCs/>
        </w:rPr>
        <w:t>Forcemode</w:t>
      </w:r>
      <w:proofErr w:type="spellEnd"/>
      <w:r w:rsidRPr="003D75FB">
        <w:t>])</w:t>
      </w:r>
    </w:p>
    <w:p w14:paraId="4ABB1C2D" w14:textId="07C9FA85" w:rsidR="003D75FB" w:rsidRDefault="003D75FB" w:rsidP="00FE5DEA">
      <w:r>
        <w:t>&gt;</w:t>
      </w:r>
      <w:proofErr w:type="spellStart"/>
      <w:r>
        <w:t>Transform.localPosition</w:t>
      </w:r>
      <w:proofErr w:type="spellEnd"/>
      <w:r>
        <w:t xml:space="preserve">: returns position of object relative to world center. </w:t>
      </w:r>
      <w:r>
        <w:br/>
      </w:r>
      <w:proofErr w:type="gramStart"/>
      <w:r>
        <w:t>So</w:t>
      </w:r>
      <w:proofErr w:type="gramEnd"/>
      <w:r>
        <w:t xml:space="preserve"> this function pushes object toward center.</w:t>
      </w:r>
    </w:p>
    <w:p w14:paraId="6A9C7164" w14:textId="6DBEC273" w:rsidR="003D75FB" w:rsidRDefault="003D75FB" w:rsidP="00FE5DEA">
      <w:r>
        <w:t xml:space="preserve">ALWAYS use with </w:t>
      </w:r>
      <w:proofErr w:type="spellStart"/>
      <w:r>
        <w:t>FixedUpdate</w:t>
      </w:r>
      <w:proofErr w:type="spellEnd"/>
      <w:r>
        <w:sym w:font="Wingdings" w:char="F0E0"/>
      </w:r>
      <w:r>
        <w:t xml:space="preserve"> better.</w:t>
      </w:r>
    </w:p>
    <w:p w14:paraId="4A36B288" w14:textId="53E6C75D" w:rsidR="003D75FB" w:rsidRDefault="003D75FB" w:rsidP="003D75FB">
      <w:pPr>
        <w:pStyle w:val="Heading2"/>
      </w:pPr>
      <w:proofErr w:type="spellStart"/>
      <w:r>
        <w:t>ForceModes</w:t>
      </w:r>
      <w:proofErr w:type="spellEnd"/>
    </w:p>
    <w:p w14:paraId="23196580" w14:textId="7F9AC9EA" w:rsidR="003D75FB" w:rsidRDefault="003D75FB" w:rsidP="00FE5DEA">
      <w:r w:rsidRPr="003D75FB">
        <w:rPr>
          <w:i/>
          <w:iCs/>
        </w:rPr>
        <w:t>Acceleration</w:t>
      </w:r>
      <w:r>
        <w:t xml:space="preserve">, </w:t>
      </w:r>
      <w:r w:rsidRPr="003D75FB">
        <w:rPr>
          <w:i/>
          <w:iCs/>
        </w:rPr>
        <w:t>Force</w:t>
      </w:r>
      <w:r>
        <w:t xml:space="preserve">, </w:t>
      </w:r>
      <w:r>
        <w:sym w:font="Wingdings" w:char="F0E0"/>
      </w:r>
      <w:r>
        <w:t xml:space="preserve"> Constant Force</w:t>
      </w:r>
    </w:p>
    <w:p w14:paraId="577B2AA7" w14:textId="0FF693D1" w:rsidR="003D75FB" w:rsidRDefault="003D75FB" w:rsidP="00FE5DEA">
      <w:r w:rsidRPr="003D75FB">
        <w:rPr>
          <w:i/>
          <w:iCs/>
        </w:rPr>
        <w:t>Impulse</w:t>
      </w:r>
      <w:r>
        <w:t xml:space="preserve">, </w:t>
      </w:r>
      <w:r w:rsidRPr="003D75FB">
        <w:rPr>
          <w:i/>
          <w:iCs/>
        </w:rPr>
        <w:t>Velocity</w:t>
      </w:r>
      <w:r>
        <w:sym w:font="Wingdings" w:char="F0E0"/>
      </w:r>
      <w:r>
        <w:t xml:space="preserve"> Instant Force (ball getting kicked)</w:t>
      </w:r>
    </w:p>
    <w:p w14:paraId="75292431" w14:textId="77777777" w:rsidR="003D75FB" w:rsidRDefault="003D75FB" w:rsidP="003D75FB">
      <w:pPr>
        <w:pStyle w:val="Heading2"/>
      </w:pPr>
      <w:r>
        <w:t xml:space="preserve">Why use </w:t>
      </w:r>
      <w:proofErr w:type="spellStart"/>
      <w:r>
        <w:t>FixedUpdate</w:t>
      </w:r>
      <w:proofErr w:type="spellEnd"/>
      <w:r>
        <w:t xml:space="preserve"> and not Update?</w:t>
      </w:r>
    </w:p>
    <w:p w14:paraId="465E7106" w14:textId="77777777" w:rsidR="003D75FB" w:rsidRDefault="003D75FB" w:rsidP="003D75FB">
      <w:r>
        <w:t xml:space="preserve">Using </w:t>
      </w:r>
      <w:proofErr w:type="spellStart"/>
      <w:r>
        <w:t>FixedUpdate</w:t>
      </w:r>
      <w:proofErr w:type="spellEnd"/>
      <w:r>
        <w:t xml:space="preserve"> keeps the spawning independent of the frame rate. If the configured time between spawns is shorter than the frame time, using Update would cause spawn delays. And as the point of this scene is to tank our frame rate, that will happen.</w:t>
      </w:r>
    </w:p>
    <w:p w14:paraId="3022CB85" w14:textId="77777777" w:rsidR="003D75FB" w:rsidRDefault="003D75FB" w:rsidP="003D75FB"/>
    <w:p w14:paraId="5EB80C05" w14:textId="41E68D13" w:rsidR="003D75FB" w:rsidRDefault="003D75FB" w:rsidP="003D75FB">
      <w:r>
        <w:t xml:space="preserve">You could use a while loop instead of an if check to catch up on missed spawns, but this would cause infinite spawn loops when </w:t>
      </w:r>
      <w:proofErr w:type="spellStart"/>
      <w:r>
        <w:t>timeSinceLastSpawn</w:t>
      </w:r>
      <w:proofErr w:type="spellEnd"/>
      <w:r>
        <w:t xml:space="preserve"> is accidentally set to zero. Limiting spawning to once per fixed time step is a sane limitation.</w:t>
      </w:r>
    </w:p>
    <w:p w14:paraId="077545EA" w14:textId="3FF67CC8" w:rsidR="00FB5DDC" w:rsidRDefault="00FB5DDC" w:rsidP="00FB5DDC">
      <w:pPr>
        <w:pStyle w:val="Heading1"/>
      </w:pPr>
      <w:r>
        <w:t>Player Input</w:t>
      </w:r>
    </w:p>
    <w:p w14:paraId="6E1DD368" w14:textId="1C0BC26C" w:rsidR="00FB5DDC" w:rsidRPr="00A60615" w:rsidRDefault="00FB5DDC" w:rsidP="00FB5DDC">
      <w:pPr>
        <w:pStyle w:val="Heading2"/>
        <w:rPr>
          <w:i/>
          <w:iCs/>
        </w:rPr>
      </w:pPr>
      <w:proofErr w:type="spellStart"/>
      <w:r w:rsidRPr="00A60615">
        <w:rPr>
          <w:i/>
          <w:iCs/>
        </w:rPr>
        <w:t>KeyCode</w:t>
      </w:r>
      <w:proofErr w:type="spellEnd"/>
    </w:p>
    <w:p w14:paraId="3907D483" w14:textId="77777777" w:rsidR="00FB5DDC" w:rsidRDefault="00FB5DDC" w:rsidP="00FB5DDC">
      <w:proofErr w:type="gramStart"/>
      <w:r>
        <w:t>We're</w:t>
      </w:r>
      <w:proofErr w:type="gramEnd"/>
      <w:r>
        <w:t xml:space="preserve"> going to spawn cubes in response to player input, so our game must be able to detect this. </w:t>
      </w:r>
      <w:proofErr w:type="gramStart"/>
      <w:r>
        <w:t>We'll</w:t>
      </w:r>
      <w:proofErr w:type="gramEnd"/>
      <w:r>
        <w:t xml:space="preserve"> use Unity's input system to detect key presses. Which key should be used to spawn a cube? The C key </w:t>
      </w:r>
      <w:r>
        <w:lastRenderedPageBreak/>
        <w:t xml:space="preserve">seems appropriate, but we can make this configurable via the inspector, by adding a public </w:t>
      </w:r>
      <w:proofErr w:type="spellStart"/>
      <w:r>
        <w:t>KeyCode</w:t>
      </w:r>
      <w:proofErr w:type="spellEnd"/>
      <w:r>
        <w:t xml:space="preserve"> enumeration field to Game. Use C as the default option when defining the field, via an assignment.</w:t>
      </w:r>
    </w:p>
    <w:p w14:paraId="3EBD7C53" w14:textId="77777777" w:rsidR="00270321" w:rsidRDefault="00270321" w:rsidP="00FB5DDC"/>
    <w:p w14:paraId="295A867C" w14:textId="06575E9D" w:rsidR="003D75FB" w:rsidRDefault="00FB5DDC" w:rsidP="00FB5DDC">
      <w:r>
        <w:tab/>
        <w:t xml:space="preserve">public </w:t>
      </w:r>
      <w:proofErr w:type="spellStart"/>
      <w:r>
        <w:t>KeyCode</w:t>
      </w:r>
      <w:proofErr w:type="spellEnd"/>
      <w:r>
        <w:t xml:space="preserve"> </w:t>
      </w:r>
      <w:proofErr w:type="spellStart"/>
      <w:r>
        <w:t>createKey</w:t>
      </w:r>
      <w:proofErr w:type="spellEnd"/>
      <w:r>
        <w:t xml:space="preserve"> = </w:t>
      </w:r>
      <w:proofErr w:type="spellStart"/>
      <w:r>
        <w:t>KeyCode.</w:t>
      </w:r>
      <w:proofErr w:type="gramStart"/>
      <w:r>
        <w:t>C</w:t>
      </w:r>
      <w:proofErr w:type="spellEnd"/>
      <w:r>
        <w:t>;</w:t>
      </w:r>
      <w:proofErr w:type="gramEnd"/>
    </w:p>
    <w:p w14:paraId="7F7F4976" w14:textId="77777777" w:rsidR="00270321" w:rsidRPr="00270321" w:rsidRDefault="00270321" w:rsidP="00270321">
      <w:pPr>
        <w:pStyle w:val="Heading2"/>
      </w:pPr>
      <w:r w:rsidRPr="00270321">
        <w:t>When exactly does </w:t>
      </w:r>
      <w:proofErr w:type="spellStart"/>
      <w:r w:rsidR="009D611B">
        <w:fldChar w:fldCharType="begin"/>
      </w:r>
      <w:r w:rsidR="009D611B">
        <w:instrText xml:space="preserve"> HYPERLINK "http://docs.unity3d.com/Documentation/ScriptReference/Input.html" </w:instrText>
      </w:r>
      <w:r w:rsidR="009D611B">
        <w:fldChar w:fldCharType="separate"/>
      </w:r>
      <w:r w:rsidRPr="00270321">
        <w:rPr>
          <w:rStyle w:val="Hyperlink"/>
        </w:rPr>
        <w:t>Input</w:t>
      </w:r>
      <w:r w:rsidR="009D611B">
        <w:rPr>
          <w:rStyle w:val="Hyperlink"/>
        </w:rPr>
        <w:fldChar w:fldCharType="end"/>
      </w:r>
      <w:r w:rsidRPr="00270321">
        <w:t>.GetKeyDown</w:t>
      </w:r>
      <w:proofErr w:type="spellEnd"/>
      <w:r w:rsidRPr="00270321">
        <w:t> return true?</w:t>
      </w:r>
    </w:p>
    <w:p w14:paraId="4377A008" w14:textId="2D80410B" w:rsidR="00270321" w:rsidRPr="00270321" w:rsidRDefault="00270321" w:rsidP="00270321">
      <w:r w:rsidRPr="00270321">
        <w:t>We can detect whether the key is pressed by querying the static </w:t>
      </w:r>
      <w:hyperlink r:id="rId46" w:history="1">
        <w:r w:rsidRPr="00270321">
          <w:rPr>
            <w:rStyle w:val="Hyperlink"/>
          </w:rPr>
          <w:t>Input</w:t>
        </w:r>
      </w:hyperlink>
      <w:r w:rsidRPr="00270321">
        <w:t> class in an </w:t>
      </w:r>
      <w:hyperlink r:id="rId47" w:history="1">
        <w:r w:rsidRPr="00270321">
          <w:rPr>
            <w:rStyle w:val="Hyperlink"/>
          </w:rPr>
          <w:t>Update</w:t>
        </w:r>
      </w:hyperlink>
      <w:r w:rsidRPr="00270321">
        <w:t> method. The </w:t>
      </w:r>
      <w:proofErr w:type="spellStart"/>
      <w:r w:rsidR="009D611B">
        <w:fldChar w:fldCharType="begin"/>
      </w:r>
      <w:r w:rsidR="009D611B">
        <w:instrText xml:space="preserve"> HYPERLINK "http://docs.unity3d.com/Documentation/ScriptReference/Input.html" </w:instrText>
      </w:r>
      <w:r w:rsidR="009D611B">
        <w:fldChar w:fldCharType="separate"/>
      </w:r>
      <w:r w:rsidRPr="00270321">
        <w:rPr>
          <w:rStyle w:val="Hyperlink"/>
        </w:rPr>
        <w:t>Input</w:t>
      </w:r>
      <w:r w:rsidR="009D611B">
        <w:rPr>
          <w:rStyle w:val="Hyperlink"/>
        </w:rPr>
        <w:fldChar w:fldCharType="end"/>
      </w:r>
      <w:r w:rsidRPr="00270321">
        <w:t>.GetKeyDown</w:t>
      </w:r>
      <w:proofErr w:type="spellEnd"/>
      <w:r w:rsidRPr="00270321">
        <w:t xml:space="preserve"> method returns a </w:t>
      </w:r>
      <w:proofErr w:type="spellStart"/>
      <w:r w:rsidRPr="00270321">
        <w:t>boolean</w:t>
      </w:r>
      <w:proofErr w:type="spellEnd"/>
      <w:r w:rsidRPr="00270321">
        <w:t xml:space="preserve"> that tells us whether a specific key was pressed in the current frame. If so, we </w:t>
      </w:r>
      <w:proofErr w:type="gramStart"/>
      <w:r w:rsidRPr="00270321">
        <w:t>have to</w:t>
      </w:r>
      <w:proofErr w:type="gramEnd"/>
      <w:r w:rsidRPr="00270321">
        <w:t xml:space="preserve"> instantiate our prefab.</w:t>
      </w:r>
    </w:p>
    <w:p w14:paraId="5F433044" w14:textId="77777777" w:rsidR="00270321" w:rsidRDefault="00270321" w:rsidP="0027032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38" w:author="Unknown">
        <w:r>
          <w:rPr>
            <w:rFonts w:ascii="Courier" w:hAnsi="Courier"/>
            <w:b/>
            <w:bCs/>
            <w:color w:val="009999"/>
            <w:shd w:val="clear" w:color="auto" w:fill="441111"/>
          </w:rPr>
          <w:t>void</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"http://docs.unity3d.com/Documentation/ScriptReference/MonoBehaviour.Update.html"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Update</w:t>
        </w:r>
        <w:r>
          <w:rPr>
            <w:rFonts w:ascii="Courier" w:hAnsi="Courier"/>
            <w:color w:val="AAAAAA"/>
            <w:shd w:val="clear" w:color="auto" w:fill="441111"/>
          </w:rPr>
          <w:fldChar w:fldCharType="end"/>
        </w:r>
        <w:r>
          <w:rPr>
            <w:rFonts w:ascii="Courier" w:hAnsi="Courier"/>
            <w:color w:val="AAAAAA"/>
            <w:shd w:val="clear" w:color="auto" w:fill="441111"/>
          </w:rPr>
          <w:t xml:space="preserve"> () {</w:t>
        </w:r>
      </w:ins>
    </w:p>
    <w:p w14:paraId="2F9F86FB" w14:textId="77777777" w:rsidR="00270321" w:rsidRDefault="00270321" w:rsidP="0027032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39" w:author="Unknown">
        <w:r>
          <w:rPr>
            <w:rFonts w:ascii="Courier" w:hAnsi="Courier"/>
            <w:b/>
            <w:bCs/>
            <w:color w:val="009999"/>
            <w:shd w:val="clear" w:color="auto" w:fill="441111"/>
          </w:rPr>
          <w:t>if</w:t>
        </w:r>
        <w:r>
          <w:rPr>
            <w:rFonts w:ascii="Courier" w:hAnsi="Courier"/>
            <w:color w:val="AAAAAA"/>
            <w:shd w:val="clear" w:color="auto" w:fill="441111"/>
          </w:rPr>
          <w:t xml:space="preserve"> (</w:t>
        </w:r>
        <w:proofErr w:type="spellStart"/>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"http://docs.unity3d.com/Documentation/ScriptReference/Input.html"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Input</w:t>
        </w:r>
        <w:r>
          <w:rPr>
            <w:rFonts w:ascii="Courier" w:hAnsi="Courier"/>
            <w:color w:val="AAAAAA"/>
            <w:shd w:val="clear" w:color="auto" w:fill="441111"/>
          </w:rPr>
          <w:fldChar w:fldCharType="end"/>
        </w:r>
        <w:r>
          <w:rPr>
            <w:rFonts w:ascii="Courier" w:hAnsi="Courier"/>
            <w:color w:val="AAAAAA"/>
            <w:shd w:val="clear" w:color="auto" w:fill="441111"/>
          </w:rPr>
          <w:t>.GetKeyDown</w:t>
        </w:r>
        <w:proofErr w:type="spellEnd"/>
        <w:r>
          <w:rPr>
            <w:rFonts w:ascii="Courier" w:hAnsi="Courier"/>
            <w:color w:val="AAAAAA"/>
            <w:shd w:val="clear" w:color="auto" w:fill="441111"/>
          </w:rPr>
          <w:t>(</w:t>
        </w:r>
        <w:proofErr w:type="spellStart"/>
        <w:r>
          <w:rPr>
            <w:rFonts w:ascii="Courier" w:hAnsi="Courier"/>
            <w:color w:val="AAAAAA"/>
            <w:shd w:val="clear" w:color="auto" w:fill="441111"/>
          </w:rPr>
          <w:t>createKey</w:t>
        </w:r>
        <w:proofErr w:type="spellEnd"/>
        <w:r>
          <w:rPr>
            <w:rFonts w:ascii="Courier" w:hAnsi="Courier"/>
            <w:color w:val="AAAAAA"/>
            <w:shd w:val="clear" w:color="auto" w:fill="441111"/>
          </w:rPr>
          <w:t>)) {</w:t>
        </w:r>
      </w:ins>
    </w:p>
    <w:p w14:paraId="160A22B4" w14:textId="77777777" w:rsidR="00270321" w:rsidRDefault="00270321" w:rsidP="0027032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40"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"http://docs.unity3d.com/Documentation/ScriptReference/Object.Instantiate.html"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Instantiate</w:t>
        </w:r>
        <w:r>
          <w:rPr>
            <w:rFonts w:ascii="Courier" w:hAnsi="Courier"/>
            <w:color w:val="AAAAAA"/>
            <w:shd w:val="clear" w:color="auto" w:fill="441111"/>
          </w:rPr>
          <w:fldChar w:fldCharType="end"/>
        </w:r>
        <w:r>
          <w:rPr>
            <w:rFonts w:ascii="Courier" w:hAnsi="Courier"/>
            <w:color w:val="AAAAAA"/>
            <w:shd w:val="clear" w:color="auto" w:fill="441111"/>
          </w:rPr>
          <w:t>(prefab</w:t>
        </w:r>
        <w:proofErr w:type="gramStart"/>
        <w:r>
          <w:rPr>
            <w:rFonts w:ascii="Courier" w:hAnsi="Courier"/>
            <w:color w:val="AAAAAA"/>
            <w:shd w:val="clear" w:color="auto" w:fill="441111"/>
          </w:rPr>
          <w:t>);</w:t>
        </w:r>
      </w:ins>
      <w:proofErr w:type="gramEnd"/>
    </w:p>
    <w:p w14:paraId="1DE20CDD" w14:textId="77777777" w:rsidR="00270321" w:rsidRDefault="00270321" w:rsidP="0027032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41" w:author="Unknown">
        <w:r>
          <w:rPr>
            <w:rFonts w:ascii="Courier" w:hAnsi="Courier"/>
            <w:color w:val="AAAAAA"/>
            <w:shd w:val="clear" w:color="auto" w:fill="441111"/>
          </w:rPr>
          <w:t>}</w:t>
        </w:r>
      </w:ins>
    </w:p>
    <w:p w14:paraId="041439FA" w14:textId="77777777" w:rsidR="00270321" w:rsidRDefault="00270321" w:rsidP="00270321">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42" w:author="Unknown">
        <w:r>
          <w:rPr>
            <w:rFonts w:ascii="Courier" w:hAnsi="Courier"/>
            <w:color w:val="AAAAAA"/>
            <w:shd w:val="clear" w:color="auto" w:fill="441111"/>
          </w:rPr>
          <w:t>}</w:t>
        </w:r>
      </w:ins>
    </w:p>
    <w:p w14:paraId="19C7DE29" w14:textId="77777777" w:rsidR="00270321" w:rsidRPr="00270321" w:rsidRDefault="00270321" w:rsidP="00270321">
      <w:r w:rsidRPr="00270321">
        <w:t xml:space="preserve">It does so only during the frame that the key's state has changed from </w:t>
      </w:r>
      <w:proofErr w:type="gramStart"/>
      <w:r w:rsidRPr="00270321">
        <w:t>not-pressed</w:t>
      </w:r>
      <w:proofErr w:type="gramEnd"/>
      <w:r w:rsidRPr="00270321">
        <w:t xml:space="preserve"> to pressed, because the player pressed on it. Typically, the key remains in the pressed state for a few frames until the player lets go of the button, but </w:t>
      </w:r>
      <w:proofErr w:type="spellStart"/>
      <w:r w:rsidR="009D611B">
        <w:fldChar w:fldCharType="begin"/>
      </w:r>
      <w:r w:rsidR="009D611B">
        <w:instrText xml:space="preserve"> HYPERLINK "http://docs.unity3d.com/Documentation/ScriptReference/Input.html" </w:instrText>
      </w:r>
      <w:r w:rsidR="009D611B">
        <w:fldChar w:fldCharType="separate"/>
      </w:r>
      <w:r w:rsidRPr="00270321">
        <w:rPr>
          <w:rStyle w:val="Hyperlink"/>
        </w:rPr>
        <w:t>Input</w:t>
      </w:r>
      <w:r w:rsidR="009D611B">
        <w:rPr>
          <w:rStyle w:val="Hyperlink"/>
        </w:rPr>
        <w:fldChar w:fldCharType="end"/>
      </w:r>
      <w:r w:rsidRPr="00270321">
        <w:t>.GetKeyDown</w:t>
      </w:r>
      <w:proofErr w:type="spellEnd"/>
      <w:r w:rsidRPr="00270321">
        <w:t> returns true only during the first frame. In contrast, </w:t>
      </w:r>
      <w:proofErr w:type="spellStart"/>
      <w:r w:rsidR="009D611B">
        <w:fldChar w:fldCharType="begin"/>
      </w:r>
      <w:r w:rsidR="009D611B">
        <w:instrText xml:space="preserve"> HYPERLINK "http://docs.unity3d.com/Documentation/ScriptReference/Input.html" </w:instrText>
      </w:r>
      <w:r w:rsidR="009D611B">
        <w:fldChar w:fldCharType="separate"/>
      </w:r>
      <w:r w:rsidRPr="00270321">
        <w:rPr>
          <w:rStyle w:val="Hyperlink"/>
        </w:rPr>
        <w:t>Input</w:t>
      </w:r>
      <w:r w:rsidR="009D611B">
        <w:rPr>
          <w:rStyle w:val="Hyperlink"/>
        </w:rPr>
        <w:fldChar w:fldCharType="end"/>
      </w:r>
      <w:r w:rsidRPr="00270321">
        <w:t>.GetKey</w:t>
      </w:r>
      <w:proofErr w:type="spellEnd"/>
      <w:r w:rsidRPr="00270321">
        <w:t> keeps returning true each frame that the key is held down. There is also </w:t>
      </w:r>
      <w:proofErr w:type="spellStart"/>
      <w:r w:rsidR="009D611B">
        <w:fldChar w:fldCharType="begin"/>
      </w:r>
      <w:r w:rsidR="009D611B">
        <w:instrText xml:space="preserve"> HYPERLINK "http://docs.unity3d.com/Documentation/ScriptReference/Input.html" </w:instrText>
      </w:r>
      <w:r w:rsidR="009D611B">
        <w:fldChar w:fldCharType="separate"/>
      </w:r>
      <w:r w:rsidRPr="00270321">
        <w:rPr>
          <w:rStyle w:val="Hyperlink"/>
        </w:rPr>
        <w:t>Input</w:t>
      </w:r>
      <w:r w:rsidR="009D611B">
        <w:rPr>
          <w:rStyle w:val="Hyperlink"/>
        </w:rPr>
        <w:fldChar w:fldCharType="end"/>
      </w:r>
      <w:r w:rsidRPr="00270321">
        <w:t>.GetKeyUp</w:t>
      </w:r>
      <w:proofErr w:type="spellEnd"/>
      <w:r w:rsidRPr="00270321">
        <w:t>, which returns true during the frame that the player let go of the key.</w:t>
      </w:r>
    </w:p>
    <w:p w14:paraId="2F464BF7" w14:textId="77777777" w:rsidR="00A64581" w:rsidRPr="00A64581" w:rsidRDefault="00A64581" w:rsidP="00A64581">
      <w:pPr>
        <w:pStyle w:val="Heading2"/>
      </w:pPr>
      <w:r w:rsidRPr="00A64581">
        <w:t>Why not just use </w:t>
      </w:r>
      <w:proofErr w:type="spellStart"/>
      <w:r w:rsidR="009D611B">
        <w:fldChar w:fldCharType="begin"/>
      </w:r>
      <w:r w:rsidR="009D611B">
        <w:instrText xml:space="preserve"> HYPERLINK "http://docs.unity3d.com/Documentation/ScriptReference/GameObject.html" </w:instrText>
      </w:r>
      <w:r w:rsidR="009D611B">
        <w:fldChar w:fldCharType="separate"/>
      </w:r>
      <w:r w:rsidRPr="00A64581">
        <w:rPr>
          <w:rStyle w:val="Hyperlink"/>
        </w:rPr>
        <w:t>GameObject</w:t>
      </w:r>
      <w:r w:rsidR="009D611B">
        <w:rPr>
          <w:rStyle w:val="Hyperlink"/>
        </w:rPr>
        <w:fldChar w:fldCharType="end"/>
      </w:r>
      <w:r w:rsidRPr="00A64581">
        <w:t>.Find</w:t>
      </w:r>
      <w:proofErr w:type="spellEnd"/>
      <w:r w:rsidRPr="00A64581">
        <w:t>?</w:t>
      </w:r>
    </w:p>
    <w:p w14:paraId="36DCFD07" w14:textId="3C7F4DF0" w:rsidR="00A64581" w:rsidRDefault="00A64581" w:rsidP="00A64581">
      <w:r w:rsidRPr="00A64581">
        <w:t xml:space="preserve">This is possible for simple cases, where </w:t>
      </w:r>
      <w:proofErr w:type="gramStart"/>
      <w:r w:rsidRPr="00A64581">
        <w:t>it's</w:t>
      </w:r>
      <w:proofErr w:type="gramEnd"/>
      <w:r w:rsidRPr="00A64581">
        <w:t xml:space="preserve"> easy to distinguish between objects and there aren't many in the scene. For larger scenes, relying on </w:t>
      </w:r>
      <w:proofErr w:type="spellStart"/>
      <w:r w:rsidR="009D611B">
        <w:fldChar w:fldCharType="begin"/>
      </w:r>
      <w:r w:rsidR="009D611B">
        <w:instrText xml:space="preserve"> HYPERLINK "http://docs.unity3d.com/Documentation/ScriptReference/GameObject.html" </w:instrText>
      </w:r>
      <w:r w:rsidR="009D611B">
        <w:fldChar w:fldCharType="separate"/>
      </w:r>
      <w:r w:rsidRPr="00A64581">
        <w:rPr>
          <w:rStyle w:val="Hyperlink"/>
        </w:rPr>
        <w:t>GameObject</w:t>
      </w:r>
      <w:r w:rsidR="009D611B">
        <w:rPr>
          <w:rStyle w:val="Hyperlink"/>
        </w:rPr>
        <w:fldChar w:fldCharType="end"/>
      </w:r>
      <w:r w:rsidRPr="00A64581">
        <w:t>.Find</w:t>
      </w:r>
      <w:proofErr w:type="spellEnd"/>
      <w:r w:rsidRPr="00A64581">
        <w:t> is a bad idea. </w:t>
      </w:r>
      <w:proofErr w:type="spellStart"/>
      <w:r w:rsidR="009D611B">
        <w:fldChar w:fldCharType="begin"/>
      </w:r>
      <w:r w:rsidR="009D611B">
        <w:instrText xml:space="preserve"> HYPERLINK "http://docs.unity3d.com/Documentation/ScriptReference/GameObject.html" </w:instrText>
      </w:r>
      <w:r w:rsidR="009D611B">
        <w:fldChar w:fldCharType="separate"/>
      </w:r>
      <w:r w:rsidRPr="00A64581">
        <w:rPr>
          <w:rStyle w:val="Hyperlink"/>
        </w:rPr>
        <w:t>GameObject</w:t>
      </w:r>
      <w:r w:rsidR="009D611B">
        <w:rPr>
          <w:rStyle w:val="Hyperlink"/>
        </w:rPr>
        <w:fldChar w:fldCharType="end"/>
      </w:r>
      <w:r w:rsidRPr="00A64581">
        <w:t>.FindWithTag</w:t>
      </w:r>
      <w:proofErr w:type="spellEnd"/>
      <w:r w:rsidRPr="00A64581">
        <w:t xml:space="preserve"> is better, but </w:t>
      </w:r>
      <w:proofErr w:type="gramStart"/>
      <w:r w:rsidRPr="00A64581">
        <w:t>it's</w:t>
      </w:r>
      <w:proofErr w:type="gramEnd"/>
      <w:r w:rsidRPr="00A64581">
        <w:t xml:space="preserve"> best to keep track of things yourself if you know you'll need them later.</w:t>
      </w:r>
    </w:p>
    <w:p w14:paraId="21961559" w14:textId="77777777" w:rsidR="00A37EE9" w:rsidRDefault="00A37EE9" w:rsidP="00A60615"/>
    <w:p w14:paraId="4437CFC6" w14:textId="2DB1D888" w:rsidR="00C452A5" w:rsidRDefault="00C452A5" w:rsidP="00C452A5">
      <w:pPr>
        <w:pStyle w:val="Heading1"/>
      </w:pPr>
      <w:r w:rsidRPr="00C452A5">
        <w:t>Saving and Loading</w:t>
      </w:r>
    </w:p>
    <w:p w14:paraId="1ACCB413" w14:textId="73CBF2FB" w:rsidR="00C452A5" w:rsidRPr="00C452A5" w:rsidRDefault="00C452A5" w:rsidP="00C452A5">
      <w:pPr>
        <w:pStyle w:val="Heading2"/>
      </w:pPr>
      <w:r>
        <w:t>Intro</w:t>
      </w:r>
    </w:p>
    <w:p w14:paraId="18362545" w14:textId="38A2DF70" w:rsidR="00C452A5" w:rsidRPr="00C452A5" w:rsidRDefault="00C452A5" w:rsidP="00C452A5">
      <w:r>
        <w:t>(</w:t>
      </w:r>
      <w:proofErr w:type="spellStart"/>
      <w:r>
        <w:t>Bascially</w:t>
      </w:r>
      <w:proofErr w:type="spellEnd"/>
      <w:r>
        <w:t xml:space="preserve"> everything from </w:t>
      </w:r>
      <w:hyperlink r:id="rId48" w:history="1">
        <w:r>
          <w:rPr>
            <w:rStyle w:val="Hyperlink"/>
          </w:rPr>
          <w:t>https://catlikecoding.com/unity/tutorials/object-management/persisting-objects/</w:t>
        </w:r>
      </w:hyperlink>
      <w:r>
        <w:t>; 2.Saving and Loading)</w:t>
      </w:r>
    </w:p>
    <w:p w14:paraId="2C2AADFB" w14:textId="77777777" w:rsidR="00C452A5" w:rsidRPr="00C452A5" w:rsidRDefault="00C452A5" w:rsidP="00C452A5">
      <w:r w:rsidRPr="00C452A5">
        <w:t xml:space="preserve">To support saving a loading during a single play session, it would be sufficient to keep a list of transformation data in memory. Copy the position, rotation, and scale of all cubes on a save, and reset the game and spawn cubes using the remembered data on a load. However, a true save system </w:t>
      </w:r>
      <w:proofErr w:type="gramStart"/>
      <w:r w:rsidRPr="00C452A5">
        <w:t>is able to</w:t>
      </w:r>
      <w:proofErr w:type="gramEnd"/>
      <w:r w:rsidRPr="00C452A5">
        <w:t xml:space="preserve"> remember the game state even after the game is terminated. This requires the game state to be persisted somewhere outside the game. The most straightforward way is to store the data in a file.</w:t>
      </w:r>
    </w:p>
    <w:p w14:paraId="7C6141DC" w14:textId="77777777" w:rsidR="00C452A5" w:rsidRPr="005D487E" w:rsidRDefault="00C452A5" w:rsidP="00C452A5">
      <w:pPr>
        <w:pStyle w:val="Heading3"/>
        <w:spacing w:before="0" w:after="240"/>
        <w:jc w:val="center"/>
        <w:rPr>
          <w:rFonts w:ascii="Times New Roman" w:hAnsi="Times New Roman" w:cs="Times New Roman"/>
          <w:color w:val="auto"/>
          <w:sz w:val="24"/>
          <w:szCs w:val="24"/>
        </w:rPr>
      </w:pPr>
      <w:r w:rsidRPr="005D487E">
        <w:rPr>
          <w:sz w:val="24"/>
          <w:szCs w:val="24"/>
        </w:rPr>
        <w:t>What about using </w:t>
      </w:r>
      <w:proofErr w:type="spellStart"/>
      <w:r w:rsidR="009D611B" w:rsidRPr="005D487E">
        <w:rPr>
          <w:sz w:val="40"/>
        </w:rPr>
        <w:fldChar w:fldCharType="begin"/>
      </w:r>
      <w:r w:rsidR="009D611B" w:rsidRPr="005D487E">
        <w:rPr>
          <w:sz w:val="40"/>
          <w:szCs w:val="24"/>
        </w:rPr>
        <w:instrText xml:space="preserve"> HYPERLINK "http://docs.unity3d.com/Documentation/ScriptReference/PlayerPrefs.html" </w:instrText>
      </w:r>
      <w:r w:rsidR="009D611B" w:rsidRPr="005D487E">
        <w:rPr>
          <w:sz w:val="40"/>
        </w:rPr>
        <w:fldChar w:fldCharType="separate"/>
      </w:r>
      <w:r w:rsidRPr="005D487E">
        <w:rPr>
          <w:rStyle w:val="Hyperlink"/>
          <w:rFonts w:ascii="Courier" w:hAnsi="Courier" w:cs="Courier New"/>
          <w:color w:val="FF4444"/>
          <w:sz w:val="24"/>
          <w:szCs w:val="24"/>
        </w:rPr>
        <w:t>PlayerPrefs</w:t>
      </w:r>
      <w:proofErr w:type="spellEnd"/>
      <w:r w:rsidR="009D611B" w:rsidRPr="005D487E">
        <w:rPr>
          <w:rStyle w:val="Hyperlink"/>
          <w:rFonts w:ascii="Courier" w:hAnsi="Courier" w:cs="Courier New"/>
          <w:color w:val="FF4444"/>
          <w:sz w:val="24"/>
          <w:szCs w:val="24"/>
        </w:rPr>
        <w:fldChar w:fldCharType="end"/>
      </w:r>
      <w:r w:rsidRPr="005D487E">
        <w:rPr>
          <w:sz w:val="24"/>
          <w:szCs w:val="24"/>
        </w:rPr>
        <w:t>?</w:t>
      </w:r>
    </w:p>
    <w:p w14:paraId="3A28804B" w14:textId="77777777" w:rsidR="00C452A5" w:rsidRDefault="00C452A5" w:rsidP="00C452A5">
      <w:pPr>
        <w:pStyle w:val="NormalWeb"/>
        <w:spacing w:before="240" w:beforeAutospacing="0" w:after="240" w:afterAutospacing="0"/>
      </w:pPr>
      <w:r>
        <w:t>As its name suggests, </w:t>
      </w:r>
      <w:proofErr w:type="spellStart"/>
      <w:r w:rsidR="009D611B">
        <w:fldChar w:fldCharType="begin"/>
      </w:r>
      <w:r w:rsidR="009D611B">
        <w:instrText xml:space="preserve"> HYPERLINK "http://docs.unity3d.com/Documentation/ScriptReference/PlayerPrefs.html" </w:instrText>
      </w:r>
      <w:r w:rsidR="009D611B">
        <w:fldChar w:fldCharType="separate"/>
      </w:r>
      <w:r>
        <w:rPr>
          <w:rStyle w:val="Hyperlink"/>
          <w:rFonts w:ascii="Courier" w:hAnsi="Courier" w:cs="Courier New"/>
          <w:b/>
          <w:bCs/>
          <w:color w:val="FF4444"/>
          <w:sz w:val="20"/>
          <w:szCs w:val="20"/>
        </w:rPr>
        <w:t>PlayerPrefs</w:t>
      </w:r>
      <w:proofErr w:type="spellEnd"/>
      <w:r w:rsidR="009D611B">
        <w:rPr>
          <w:rStyle w:val="Hyperlink"/>
          <w:rFonts w:ascii="Courier" w:hAnsi="Courier" w:cs="Courier New"/>
          <w:b/>
          <w:bCs/>
          <w:color w:val="FF4444"/>
          <w:sz w:val="20"/>
          <w:szCs w:val="20"/>
        </w:rPr>
        <w:fldChar w:fldCharType="end"/>
      </w:r>
      <w:r>
        <w:t xml:space="preserve"> is designed with game settings and preferences in mind, not game state. While </w:t>
      </w:r>
      <w:proofErr w:type="gramStart"/>
      <w:r>
        <w:t>it's</w:t>
      </w:r>
      <w:proofErr w:type="gramEnd"/>
      <w:r>
        <w:t xml:space="preserve"> possible to pack game state in strings, this is inefficient, hard to manage, and doesn't scale.</w:t>
      </w:r>
    </w:p>
    <w:p w14:paraId="647FBC68" w14:textId="77777777" w:rsidR="00C452A5" w:rsidRDefault="00C452A5" w:rsidP="00C452A5">
      <w:pPr>
        <w:pStyle w:val="Heading2"/>
      </w:pPr>
      <w:r>
        <w:t>Save Path</w:t>
      </w:r>
    </w:p>
    <w:p w14:paraId="136BBD46" w14:textId="77777777" w:rsidR="00C452A5" w:rsidRDefault="00C452A5" w:rsidP="00C452A5">
      <w:r>
        <w:t xml:space="preserve">Where game files should be stored depends on the file system. Unity takes care of the differences for us, making the path to the folder that we can use available via the </w:t>
      </w:r>
      <w:proofErr w:type="spellStart"/>
      <w:r w:rsidRPr="00C452A5">
        <w:rPr>
          <w:b/>
          <w:bCs/>
        </w:rPr>
        <w:t>Application</w:t>
      </w:r>
      <w:r>
        <w:t>.</w:t>
      </w:r>
      <w:r w:rsidRPr="00C452A5">
        <w:rPr>
          <w:b/>
          <w:bCs/>
        </w:rPr>
        <w:t>persistentDataPath</w:t>
      </w:r>
      <w:proofErr w:type="spellEnd"/>
      <w:r>
        <w:t xml:space="preserve"> </w:t>
      </w:r>
      <w:r w:rsidRPr="00C452A5">
        <w:rPr>
          <w:i/>
          <w:iCs/>
        </w:rPr>
        <w:lastRenderedPageBreak/>
        <w:t>property</w:t>
      </w:r>
      <w:r>
        <w:t xml:space="preserve">. We can grab the text string from this property and store it in a </w:t>
      </w:r>
      <w:proofErr w:type="spellStart"/>
      <w:r w:rsidRPr="00C452A5">
        <w:rPr>
          <w:i/>
          <w:iCs/>
        </w:rPr>
        <w:t>savePath</w:t>
      </w:r>
      <w:proofErr w:type="spellEnd"/>
      <w:r>
        <w:t xml:space="preserve"> </w:t>
      </w:r>
      <w:r w:rsidRPr="00C452A5">
        <w:rPr>
          <w:i/>
          <w:iCs/>
        </w:rPr>
        <w:t>field</w:t>
      </w:r>
      <w:r>
        <w:t xml:space="preserve"> in </w:t>
      </w:r>
      <w:r w:rsidRPr="00C452A5">
        <w:rPr>
          <w:i/>
          <w:iCs/>
        </w:rPr>
        <w:t>Awake</w:t>
      </w:r>
      <w:r>
        <w:t>, so we need to retrieve it only once.</w:t>
      </w:r>
    </w:p>
    <w:p w14:paraId="2748D197" w14:textId="77777777" w:rsidR="00C452A5" w:rsidRDefault="00C452A5" w:rsidP="00C452A5"/>
    <w:p w14:paraId="2F9D594F" w14:textId="77777777" w:rsidR="00C452A5" w:rsidRPr="00C452A5" w:rsidRDefault="00C452A5" w:rsidP="00C452A5">
      <w:pPr>
        <w:rPr>
          <w:color w:val="FF0000"/>
          <w:sz w:val="22"/>
          <w:szCs w:val="22"/>
        </w:rPr>
      </w:pPr>
      <w:r w:rsidRPr="00C452A5">
        <w:rPr>
          <w:color w:val="FF0000"/>
          <w:sz w:val="22"/>
          <w:szCs w:val="22"/>
        </w:rPr>
        <w:tab/>
        <w:t xml:space="preserve">string </w:t>
      </w:r>
      <w:proofErr w:type="spellStart"/>
      <w:proofErr w:type="gramStart"/>
      <w:r w:rsidRPr="00C452A5">
        <w:rPr>
          <w:color w:val="FF0000"/>
          <w:sz w:val="22"/>
          <w:szCs w:val="22"/>
        </w:rPr>
        <w:t>savePath</w:t>
      </w:r>
      <w:proofErr w:type="spellEnd"/>
      <w:r w:rsidRPr="00C452A5">
        <w:rPr>
          <w:color w:val="FF0000"/>
          <w:sz w:val="22"/>
          <w:szCs w:val="22"/>
        </w:rPr>
        <w:t>;</w:t>
      </w:r>
      <w:proofErr w:type="gramEnd"/>
    </w:p>
    <w:p w14:paraId="4278022B" w14:textId="77777777" w:rsidR="00C452A5" w:rsidRPr="00C452A5" w:rsidRDefault="00C452A5" w:rsidP="00C452A5">
      <w:pPr>
        <w:rPr>
          <w:color w:val="FF0000"/>
          <w:sz w:val="22"/>
          <w:szCs w:val="22"/>
        </w:rPr>
      </w:pPr>
    </w:p>
    <w:p w14:paraId="10F7F6A1" w14:textId="77777777" w:rsidR="00C452A5" w:rsidRPr="00C452A5" w:rsidRDefault="00C452A5" w:rsidP="00C452A5">
      <w:pPr>
        <w:rPr>
          <w:color w:val="FF0000"/>
          <w:sz w:val="22"/>
          <w:szCs w:val="22"/>
        </w:rPr>
      </w:pPr>
      <w:r w:rsidRPr="00C452A5">
        <w:rPr>
          <w:color w:val="FF0000"/>
          <w:sz w:val="22"/>
          <w:szCs w:val="22"/>
        </w:rPr>
        <w:tab/>
        <w:t>void Awake () {</w:t>
      </w:r>
    </w:p>
    <w:p w14:paraId="13BD2B26" w14:textId="77777777" w:rsidR="00C452A5" w:rsidRPr="00C452A5" w:rsidRDefault="00C452A5" w:rsidP="00C452A5">
      <w:pPr>
        <w:rPr>
          <w:color w:val="FF0000"/>
          <w:sz w:val="22"/>
          <w:szCs w:val="22"/>
        </w:rPr>
      </w:pPr>
      <w:r w:rsidRPr="00C452A5">
        <w:rPr>
          <w:color w:val="FF0000"/>
          <w:sz w:val="22"/>
          <w:szCs w:val="22"/>
        </w:rPr>
        <w:tab/>
      </w:r>
      <w:r w:rsidRPr="00C452A5">
        <w:rPr>
          <w:color w:val="FF0000"/>
          <w:sz w:val="22"/>
          <w:szCs w:val="22"/>
        </w:rPr>
        <w:tab/>
      </w:r>
      <w:proofErr w:type="spellStart"/>
      <w:r w:rsidRPr="00C452A5">
        <w:rPr>
          <w:color w:val="FF0000"/>
          <w:sz w:val="22"/>
          <w:szCs w:val="22"/>
        </w:rPr>
        <w:t>savePath</w:t>
      </w:r>
      <w:proofErr w:type="spellEnd"/>
      <w:r w:rsidRPr="00C452A5">
        <w:rPr>
          <w:color w:val="FF0000"/>
          <w:sz w:val="22"/>
          <w:szCs w:val="22"/>
        </w:rPr>
        <w:t xml:space="preserve"> = </w:t>
      </w:r>
      <w:proofErr w:type="spellStart"/>
      <w:r w:rsidRPr="00C452A5">
        <w:rPr>
          <w:color w:val="FF0000"/>
          <w:sz w:val="22"/>
          <w:szCs w:val="22"/>
        </w:rPr>
        <w:t>Application.</w:t>
      </w:r>
      <w:proofErr w:type="gramStart"/>
      <w:r w:rsidRPr="00C452A5">
        <w:rPr>
          <w:color w:val="FF0000"/>
          <w:sz w:val="22"/>
          <w:szCs w:val="22"/>
        </w:rPr>
        <w:t>persistentDataPath</w:t>
      </w:r>
      <w:proofErr w:type="spellEnd"/>
      <w:r w:rsidRPr="00C452A5">
        <w:rPr>
          <w:color w:val="FF0000"/>
          <w:sz w:val="22"/>
          <w:szCs w:val="22"/>
        </w:rPr>
        <w:t>;</w:t>
      </w:r>
      <w:proofErr w:type="gramEnd"/>
    </w:p>
    <w:p w14:paraId="5B2D0E2B" w14:textId="77777777" w:rsidR="00C452A5" w:rsidRPr="00C452A5" w:rsidRDefault="00C452A5" w:rsidP="00C452A5">
      <w:pPr>
        <w:rPr>
          <w:color w:val="FF0000"/>
          <w:sz w:val="22"/>
          <w:szCs w:val="22"/>
        </w:rPr>
      </w:pPr>
      <w:r w:rsidRPr="00C452A5">
        <w:rPr>
          <w:color w:val="FF0000"/>
          <w:sz w:val="22"/>
          <w:szCs w:val="22"/>
        </w:rPr>
        <w:tab/>
        <w:t>}</w:t>
      </w:r>
    </w:p>
    <w:p w14:paraId="6A857EC1" w14:textId="77777777" w:rsidR="00C452A5" w:rsidRDefault="00C452A5" w:rsidP="00C452A5">
      <w:r>
        <w:t xml:space="preserve">This gives us the path to a folder, not a file. We </w:t>
      </w:r>
      <w:proofErr w:type="gramStart"/>
      <w:r>
        <w:t>have to</w:t>
      </w:r>
      <w:proofErr w:type="gramEnd"/>
      <w:r>
        <w:t xml:space="preserve"> append a file name to the path. </w:t>
      </w:r>
      <w:proofErr w:type="gramStart"/>
      <w:r>
        <w:t>Let's</w:t>
      </w:r>
      <w:proofErr w:type="gramEnd"/>
      <w:r>
        <w:t xml:space="preserve"> just use </w:t>
      </w:r>
      <w:proofErr w:type="spellStart"/>
      <w:r w:rsidRPr="00C452A5">
        <w:rPr>
          <w:i/>
          <w:iCs/>
        </w:rPr>
        <w:t>saveFile</w:t>
      </w:r>
      <w:proofErr w:type="spellEnd"/>
      <w:r>
        <w:t xml:space="preserve">, not bothering with a file extension. Whether we should use a forward or backward slash to separate the file name from the rest of the path again depends on the operating system. We can use the </w:t>
      </w:r>
      <w:proofErr w:type="spellStart"/>
      <w:r w:rsidRPr="00C452A5">
        <w:rPr>
          <w:b/>
          <w:bCs/>
        </w:rPr>
        <w:t>Path.Combine</w:t>
      </w:r>
      <w:proofErr w:type="spellEnd"/>
      <w:r>
        <w:t xml:space="preserve"> </w:t>
      </w:r>
      <w:r w:rsidRPr="00C452A5">
        <w:rPr>
          <w:i/>
          <w:iCs/>
        </w:rPr>
        <w:t>method</w:t>
      </w:r>
      <w:r>
        <w:t xml:space="preserve"> to take care of the specifics for us. </w:t>
      </w:r>
      <w:r w:rsidRPr="00C452A5">
        <w:rPr>
          <w:b/>
          <w:bCs/>
        </w:rPr>
        <w:t>Path</w:t>
      </w:r>
      <w:r>
        <w:t xml:space="preserve"> is part of the </w:t>
      </w:r>
      <w:r w:rsidRPr="00C452A5">
        <w:rPr>
          <w:b/>
          <w:bCs/>
        </w:rPr>
        <w:t>System.IO</w:t>
      </w:r>
      <w:r>
        <w:t xml:space="preserve"> </w:t>
      </w:r>
      <w:r w:rsidRPr="00C452A5">
        <w:rPr>
          <w:i/>
          <w:iCs/>
        </w:rPr>
        <w:t>namespace</w:t>
      </w:r>
      <w:r>
        <w:t>.</w:t>
      </w:r>
    </w:p>
    <w:p w14:paraId="1E5CAAFA" w14:textId="77777777" w:rsidR="00C452A5" w:rsidRDefault="00C452A5" w:rsidP="00C452A5"/>
    <w:p w14:paraId="6417EBC5" w14:textId="77777777" w:rsidR="00C452A5" w:rsidRPr="00C452A5" w:rsidRDefault="00C452A5" w:rsidP="00C452A5">
      <w:pPr>
        <w:rPr>
          <w:color w:val="FF0000"/>
          <w:sz w:val="22"/>
          <w:szCs w:val="22"/>
        </w:rPr>
      </w:pPr>
      <w:r w:rsidRPr="00C452A5">
        <w:rPr>
          <w:color w:val="FF0000"/>
          <w:sz w:val="22"/>
          <w:szCs w:val="22"/>
        </w:rPr>
        <w:t xml:space="preserve">using </w:t>
      </w:r>
      <w:proofErr w:type="spellStart"/>
      <w:proofErr w:type="gramStart"/>
      <w:r w:rsidRPr="00C452A5">
        <w:rPr>
          <w:color w:val="FF0000"/>
          <w:sz w:val="22"/>
          <w:szCs w:val="22"/>
        </w:rPr>
        <w:t>System.Collections.Generic</w:t>
      </w:r>
      <w:proofErr w:type="spellEnd"/>
      <w:proofErr w:type="gramEnd"/>
      <w:r w:rsidRPr="00C452A5">
        <w:rPr>
          <w:color w:val="FF0000"/>
          <w:sz w:val="22"/>
          <w:szCs w:val="22"/>
        </w:rPr>
        <w:t>;</w:t>
      </w:r>
    </w:p>
    <w:p w14:paraId="04BCD231" w14:textId="77777777" w:rsidR="00C452A5" w:rsidRPr="00C452A5" w:rsidRDefault="00C452A5" w:rsidP="00C452A5">
      <w:pPr>
        <w:rPr>
          <w:color w:val="FF0000"/>
          <w:sz w:val="22"/>
          <w:szCs w:val="22"/>
        </w:rPr>
      </w:pPr>
      <w:r w:rsidRPr="00C452A5">
        <w:rPr>
          <w:color w:val="FF0000"/>
          <w:sz w:val="22"/>
          <w:szCs w:val="22"/>
        </w:rPr>
        <w:t xml:space="preserve">using </w:t>
      </w:r>
      <w:proofErr w:type="gramStart"/>
      <w:r w:rsidRPr="00C452A5">
        <w:rPr>
          <w:color w:val="FF0000"/>
          <w:sz w:val="22"/>
          <w:szCs w:val="22"/>
        </w:rPr>
        <w:t>System.IO;</w:t>
      </w:r>
      <w:proofErr w:type="gramEnd"/>
    </w:p>
    <w:p w14:paraId="5AD84B4F" w14:textId="77777777" w:rsidR="00C452A5" w:rsidRPr="00C452A5" w:rsidRDefault="00C452A5" w:rsidP="00C452A5">
      <w:pPr>
        <w:rPr>
          <w:color w:val="FF0000"/>
          <w:sz w:val="22"/>
          <w:szCs w:val="22"/>
        </w:rPr>
      </w:pPr>
      <w:r w:rsidRPr="00C452A5">
        <w:rPr>
          <w:color w:val="FF0000"/>
          <w:sz w:val="22"/>
          <w:szCs w:val="22"/>
        </w:rPr>
        <w:t xml:space="preserve">using </w:t>
      </w:r>
      <w:proofErr w:type="spellStart"/>
      <w:proofErr w:type="gramStart"/>
      <w:r w:rsidRPr="00C452A5">
        <w:rPr>
          <w:color w:val="FF0000"/>
          <w:sz w:val="22"/>
          <w:szCs w:val="22"/>
        </w:rPr>
        <w:t>UnityEngine</w:t>
      </w:r>
      <w:proofErr w:type="spellEnd"/>
      <w:r w:rsidRPr="00C452A5">
        <w:rPr>
          <w:color w:val="FF0000"/>
          <w:sz w:val="22"/>
          <w:szCs w:val="22"/>
        </w:rPr>
        <w:t>;</w:t>
      </w:r>
      <w:proofErr w:type="gramEnd"/>
    </w:p>
    <w:p w14:paraId="1908E92A" w14:textId="77777777" w:rsidR="00C452A5" w:rsidRPr="00C452A5" w:rsidRDefault="00C452A5" w:rsidP="00C452A5">
      <w:pPr>
        <w:rPr>
          <w:color w:val="FF0000"/>
          <w:sz w:val="22"/>
          <w:szCs w:val="22"/>
        </w:rPr>
      </w:pPr>
      <w:r w:rsidRPr="00C452A5">
        <w:rPr>
          <w:color w:val="FF0000"/>
          <w:sz w:val="22"/>
          <w:szCs w:val="22"/>
        </w:rPr>
        <w:t xml:space="preserve">public class </w:t>
      </w:r>
      <w:proofErr w:type="gramStart"/>
      <w:r w:rsidRPr="00C452A5">
        <w:rPr>
          <w:color w:val="FF0000"/>
          <w:sz w:val="22"/>
          <w:szCs w:val="22"/>
        </w:rPr>
        <w:t>Game :</w:t>
      </w:r>
      <w:proofErr w:type="gramEnd"/>
      <w:r w:rsidRPr="00C452A5">
        <w:rPr>
          <w:color w:val="FF0000"/>
          <w:sz w:val="22"/>
          <w:szCs w:val="22"/>
        </w:rPr>
        <w:t xml:space="preserve"> </w:t>
      </w:r>
      <w:proofErr w:type="spellStart"/>
      <w:r w:rsidRPr="00C452A5">
        <w:rPr>
          <w:color w:val="FF0000"/>
          <w:sz w:val="22"/>
          <w:szCs w:val="22"/>
        </w:rPr>
        <w:t>MonoBehaviour</w:t>
      </w:r>
      <w:proofErr w:type="spellEnd"/>
      <w:r w:rsidRPr="00C452A5">
        <w:rPr>
          <w:color w:val="FF0000"/>
          <w:sz w:val="22"/>
          <w:szCs w:val="22"/>
        </w:rPr>
        <w:t xml:space="preserve"> {</w:t>
      </w:r>
    </w:p>
    <w:p w14:paraId="58119A96" w14:textId="77777777" w:rsidR="00C452A5" w:rsidRPr="00C452A5" w:rsidRDefault="00C452A5" w:rsidP="00C452A5">
      <w:pPr>
        <w:rPr>
          <w:color w:val="FF0000"/>
          <w:sz w:val="22"/>
          <w:szCs w:val="22"/>
        </w:rPr>
      </w:pPr>
      <w:r w:rsidRPr="00C452A5">
        <w:rPr>
          <w:color w:val="FF0000"/>
          <w:sz w:val="22"/>
          <w:szCs w:val="22"/>
        </w:rPr>
        <w:tab/>
        <w:t>…</w:t>
      </w:r>
    </w:p>
    <w:p w14:paraId="405837A3" w14:textId="77777777" w:rsidR="00C452A5" w:rsidRPr="00C452A5" w:rsidRDefault="00C452A5" w:rsidP="00C452A5">
      <w:pPr>
        <w:rPr>
          <w:color w:val="FF0000"/>
          <w:sz w:val="22"/>
          <w:szCs w:val="22"/>
        </w:rPr>
      </w:pPr>
      <w:r w:rsidRPr="00C452A5">
        <w:rPr>
          <w:color w:val="FF0000"/>
          <w:sz w:val="22"/>
          <w:szCs w:val="22"/>
        </w:rPr>
        <w:tab/>
        <w:t>void Awake () {</w:t>
      </w:r>
    </w:p>
    <w:p w14:paraId="135B3E76" w14:textId="77777777" w:rsidR="00C452A5" w:rsidRPr="00C452A5" w:rsidRDefault="00C452A5" w:rsidP="00C452A5">
      <w:pPr>
        <w:rPr>
          <w:color w:val="FF0000"/>
          <w:sz w:val="22"/>
          <w:szCs w:val="22"/>
        </w:rPr>
      </w:pPr>
      <w:r w:rsidRPr="00C452A5">
        <w:rPr>
          <w:color w:val="FF0000"/>
          <w:sz w:val="22"/>
          <w:szCs w:val="22"/>
        </w:rPr>
        <w:tab/>
      </w:r>
      <w:r w:rsidRPr="00C452A5">
        <w:rPr>
          <w:color w:val="FF0000"/>
          <w:sz w:val="22"/>
          <w:szCs w:val="22"/>
        </w:rPr>
        <w:tab/>
      </w:r>
      <w:proofErr w:type="spellStart"/>
      <w:r w:rsidRPr="00C452A5">
        <w:rPr>
          <w:color w:val="FF0000"/>
          <w:sz w:val="22"/>
          <w:szCs w:val="22"/>
        </w:rPr>
        <w:t>savePath</w:t>
      </w:r>
      <w:proofErr w:type="spellEnd"/>
      <w:r w:rsidRPr="00C452A5">
        <w:rPr>
          <w:color w:val="FF0000"/>
          <w:sz w:val="22"/>
          <w:szCs w:val="22"/>
        </w:rPr>
        <w:t xml:space="preserve"> = </w:t>
      </w:r>
      <w:proofErr w:type="spellStart"/>
      <w:r w:rsidRPr="00C452A5">
        <w:rPr>
          <w:color w:val="FF0000"/>
          <w:sz w:val="22"/>
          <w:szCs w:val="22"/>
        </w:rPr>
        <w:t>Path.Combine</w:t>
      </w:r>
      <w:proofErr w:type="spellEnd"/>
      <w:r w:rsidRPr="00C452A5">
        <w:rPr>
          <w:color w:val="FF0000"/>
          <w:sz w:val="22"/>
          <w:szCs w:val="22"/>
        </w:rPr>
        <w:t>(</w:t>
      </w:r>
      <w:proofErr w:type="spellStart"/>
      <w:r w:rsidRPr="00C452A5">
        <w:rPr>
          <w:color w:val="FF0000"/>
          <w:sz w:val="22"/>
          <w:szCs w:val="22"/>
        </w:rPr>
        <w:t>Application.persistentDataPath</w:t>
      </w:r>
      <w:proofErr w:type="spellEnd"/>
      <w:r w:rsidRPr="00C452A5">
        <w:rPr>
          <w:color w:val="FF0000"/>
          <w:sz w:val="22"/>
          <w:szCs w:val="22"/>
        </w:rPr>
        <w:t>, "</w:t>
      </w:r>
      <w:proofErr w:type="spellStart"/>
      <w:r w:rsidRPr="00C452A5">
        <w:rPr>
          <w:color w:val="FF0000"/>
          <w:sz w:val="22"/>
          <w:szCs w:val="22"/>
        </w:rPr>
        <w:t>saveFile</w:t>
      </w:r>
      <w:proofErr w:type="spellEnd"/>
      <w:r w:rsidRPr="00C452A5">
        <w:rPr>
          <w:color w:val="FF0000"/>
          <w:sz w:val="22"/>
          <w:szCs w:val="22"/>
        </w:rPr>
        <w:t>"</w:t>
      </w:r>
      <w:proofErr w:type="gramStart"/>
      <w:r w:rsidRPr="00C452A5">
        <w:rPr>
          <w:color w:val="FF0000"/>
          <w:sz w:val="22"/>
          <w:szCs w:val="22"/>
        </w:rPr>
        <w:t>);</w:t>
      </w:r>
      <w:proofErr w:type="gramEnd"/>
    </w:p>
    <w:p w14:paraId="2E77EAF8" w14:textId="77777777" w:rsidR="00C452A5" w:rsidRPr="00C452A5" w:rsidRDefault="00C452A5" w:rsidP="00C452A5">
      <w:pPr>
        <w:rPr>
          <w:color w:val="FF0000"/>
          <w:sz w:val="22"/>
          <w:szCs w:val="22"/>
        </w:rPr>
      </w:pPr>
      <w:r w:rsidRPr="00C452A5">
        <w:rPr>
          <w:color w:val="FF0000"/>
          <w:sz w:val="22"/>
          <w:szCs w:val="22"/>
        </w:rPr>
        <w:tab/>
        <w:t>}</w:t>
      </w:r>
    </w:p>
    <w:p w14:paraId="7DCB6C23" w14:textId="77777777" w:rsidR="00C452A5" w:rsidRPr="00C452A5" w:rsidRDefault="00C452A5" w:rsidP="00C452A5">
      <w:pPr>
        <w:rPr>
          <w:color w:val="FF0000"/>
          <w:sz w:val="22"/>
          <w:szCs w:val="22"/>
        </w:rPr>
      </w:pPr>
      <w:r w:rsidRPr="00C452A5">
        <w:rPr>
          <w:color w:val="FF0000"/>
          <w:sz w:val="22"/>
          <w:szCs w:val="22"/>
        </w:rPr>
        <w:tab/>
        <w:t>…</w:t>
      </w:r>
    </w:p>
    <w:p w14:paraId="784CB785" w14:textId="00007C6C" w:rsidR="00A60615" w:rsidRPr="00C452A5" w:rsidRDefault="00C452A5" w:rsidP="00C452A5">
      <w:pPr>
        <w:rPr>
          <w:color w:val="FF0000"/>
          <w:sz w:val="22"/>
          <w:szCs w:val="22"/>
        </w:rPr>
      </w:pPr>
      <w:r w:rsidRPr="00C452A5">
        <w:rPr>
          <w:color w:val="FF0000"/>
          <w:sz w:val="22"/>
          <w:szCs w:val="22"/>
        </w:rPr>
        <w:t>}</w:t>
      </w:r>
    </w:p>
    <w:p w14:paraId="04162784" w14:textId="77777777" w:rsidR="00C452A5" w:rsidRPr="00C452A5" w:rsidRDefault="00C452A5" w:rsidP="00C452A5">
      <w:pPr>
        <w:pStyle w:val="Heading2"/>
      </w:pPr>
      <w:r w:rsidRPr="00C452A5">
        <w:t>Opening a File for Writing</w:t>
      </w:r>
    </w:p>
    <w:p w14:paraId="60F6ABD2" w14:textId="77777777" w:rsidR="00C452A5" w:rsidRPr="00C452A5" w:rsidRDefault="00C452A5" w:rsidP="00C452A5">
      <w:r w:rsidRPr="00C452A5">
        <w:t xml:space="preserve">To be able to write data to our save file, we first </w:t>
      </w:r>
      <w:proofErr w:type="gramStart"/>
      <w:r w:rsidRPr="00C452A5">
        <w:t>have to</w:t>
      </w:r>
      <w:proofErr w:type="gramEnd"/>
      <w:r w:rsidRPr="00C452A5">
        <w:t xml:space="preserve"> open it. This is done via the </w:t>
      </w:r>
      <w:proofErr w:type="spellStart"/>
      <w:r w:rsidR="009D611B">
        <w:fldChar w:fldCharType="begin"/>
      </w:r>
      <w:r w:rsidR="009D611B">
        <w:instrText xml:space="preserve"> HYPERLINK "http://social.msdn.microsoft.com/search/en-us?query=File" </w:instrText>
      </w:r>
      <w:r w:rsidR="009D611B">
        <w:fldChar w:fldCharType="separate"/>
      </w:r>
      <w:r w:rsidRPr="00C452A5">
        <w:rPr>
          <w:rStyle w:val="Hyperlink"/>
        </w:rPr>
        <w:t>File</w:t>
      </w:r>
      <w:r w:rsidR="009D611B">
        <w:rPr>
          <w:rStyle w:val="Hyperlink"/>
        </w:rPr>
        <w:fldChar w:fldCharType="end"/>
      </w:r>
      <w:r w:rsidRPr="00C452A5">
        <w:t>.Open</w:t>
      </w:r>
      <w:proofErr w:type="spellEnd"/>
      <w:r w:rsidRPr="00C452A5">
        <w:t xml:space="preserve"> method, providing it with a path argument. It also needs to know why </w:t>
      </w:r>
      <w:proofErr w:type="gramStart"/>
      <w:r w:rsidRPr="00C452A5">
        <w:t>we're</w:t>
      </w:r>
      <w:proofErr w:type="gramEnd"/>
      <w:r w:rsidRPr="00C452A5">
        <w:t xml:space="preserve"> opening the file. We want to write data to it, creating the file if it </w:t>
      </w:r>
      <w:proofErr w:type="gramStart"/>
      <w:r w:rsidRPr="00C452A5">
        <w:t>didn't</w:t>
      </w:r>
      <w:proofErr w:type="gramEnd"/>
      <w:r w:rsidRPr="00C452A5">
        <w:t xml:space="preserve"> already exist, or replacing an already existing file. We specify this by providing </w:t>
      </w:r>
      <w:proofErr w:type="spellStart"/>
      <w:r w:rsidR="009D611B">
        <w:fldChar w:fldCharType="begin"/>
      </w:r>
      <w:r w:rsidR="009D611B">
        <w:instrText xml:space="preserve"> HYPERLINK "http://social.msdn.microsoft.com/search/en-us?query=FileMode" </w:instrText>
      </w:r>
      <w:r w:rsidR="009D611B">
        <w:fldChar w:fldCharType="separate"/>
      </w:r>
      <w:r w:rsidRPr="00C452A5">
        <w:rPr>
          <w:rStyle w:val="Hyperlink"/>
        </w:rPr>
        <w:t>FileMode</w:t>
      </w:r>
      <w:r w:rsidR="009D611B">
        <w:rPr>
          <w:rStyle w:val="Hyperlink"/>
        </w:rPr>
        <w:fldChar w:fldCharType="end"/>
      </w:r>
      <w:r w:rsidRPr="00C452A5">
        <w:t>.Create</w:t>
      </w:r>
      <w:proofErr w:type="spellEnd"/>
      <w:r w:rsidRPr="00C452A5">
        <w:t> as a second argument. Do this in a new Save method.</w:t>
      </w:r>
    </w:p>
    <w:p w14:paraId="722A9252"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43" w:author="Unknown">
        <w:r>
          <w:rPr>
            <w:rFonts w:ascii="Courier" w:hAnsi="Courier"/>
            <w:b/>
            <w:bCs/>
            <w:color w:val="009999"/>
            <w:shd w:val="clear" w:color="auto" w:fill="441111"/>
          </w:rPr>
          <w:t>void</w:t>
        </w:r>
        <w:r>
          <w:rPr>
            <w:rFonts w:ascii="Courier" w:hAnsi="Courier"/>
            <w:color w:val="AAAAAA"/>
            <w:shd w:val="clear" w:color="auto" w:fill="441111"/>
          </w:rPr>
          <w:t xml:space="preserve"> Save () {</w:t>
        </w:r>
      </w:ins>
    </w:p>
    <w:p w14:paraId="663C375E"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44"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"http://social.msdn.microsoft.com/search/en-us?query=File"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File</w:t>
        </w:r>
        <w:r>
          <w:rPr>
            <w:rFonts w:ascii="Courier" w:hAnsi="Courier"/>
            <w:color w:val="AAAAAA"/>
            <w:shd w:val="clear" w:color="auto" w:fill="441111"/>
          </w:rPr>
          <w:fldChar w:fldCharType="end"/>
        </w:r>
        <w:r>
          <w:rPr>
            <w:rFonts w:ascii="Courier" w:hAnsi="Courier"/>
            <w:color w:val="AAAAAA"/>
            <w:shd w:val="clear" w:color="auto" w:fill="441111"/>
          </w:rPr>
          <w:t>.Open</w:t>
        </w:r>
        <w:proofErr w:type="spellEnd"/>
        <w:r>
          <w:rPr>
            <w:rFonts w:ascii="Courier" w:hAnsi="Courier"/>
            <w:color w:val="AAAAAA"/>
            <w:shd w:val="clear" w:color="auto" w:fill="441111"/>
          </w:rPr>
          <w:t>(</w:t>
        </w:r>
        <w:proofErr w:type="spellStart"/>
        <w:r>
          <w:rPr>
            <w:rFonts w:ascii="Courier" w:hAnsi="Courier"/>
            <w:color w:val="AAAAAA"/>
            <w:shd w:val="clear" w:color="auto" w:fill="441111"/>
          </w:rPr>
          <w:t>savePath</w:t>
        </w:r>
        <w:proofErr w:type="spellEnd"/>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"http://social.msdn.microsoft.com/search/en-us?query=FileMode"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FileMode</w:t>
        </w:r>
        <w:r>
          <w:rPr>
            <w:rFonts w:ascii="Courier" w:hAnsi="Courier"/>
            <w:color w:val="AAAAAA"/>
            <w:shd w:val="clear" w:color="auto" w:fill="441111"/>
          </w:rPr>
          <w:fldChar w:fldCharType="end"/>
        </w:r>
        <w:r>
          <w:rPr>
            <w:rFonts w:ascii="Courier" w:hAnsi="Courier"/>
            <w:color w:val="AAAAAA"/>
            <w:shd w:val="clear" w:color="auto" w:fill="441111"/>
          </w:rPr>
          <w:t>.Create</w:t>
        </w:r>
        <w:proofErr w:type="spellEnd"/>
        <w:r>
          <w:rPr>
            <w:rFonts w:ascii="Courier" w:hAnsi="Courier"/>
            <w:color w:val="AAAAAA"/>
            <w:shd w:val="clear" w:color="auto" w:fill="441111"/>
          </w:rPr>
          <w:t>);</w:t>
        </w:r>
      </w:ins>
    </w:p>
    <w:p w14:paraId="2F24FA6D"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45" w:author="Unknown">
        <w:r>
          <w:rPr>
            <w:rFonts w:ascii="Courier" w:hAnsi="Courier"/>
            <w:color w:val="AAAAAA"/>
            <w:shd w:val="clear" w:color="auto" w:fill="441111"/>
          </w:rPr>
          <w:t>}</w:t>
        </w:r>
      </w:ins>
    </w:p>
    <w:p w14:paraId="38A7E2F1" w14:textId="77777777" w:rsidR="00C452A5" w:rsidRPr="00C452A5" w:rsidRDefault="00757E02" w:rsidP="00C452A5">
      <w:hyperlink r:id="rId49" w:history="1">
        <w:proofErr w:type="spellStart"/>
        <w:r w:rsidR="00C452A5" w:rsidRPr="00C452A5">
          <w:rPr>
            <w:rStyle w:val="Hyperlink"/>
          </w:rPr>
          <w:t>File</w:t>
        </w:r>
      </w:hyperlink>
      <w:r w:rsidR="00C452A5" w:rsidRPr="00C452A5">
        <w:t>.Open</w:t>
      </w:r>
      <w:proofErr w:type="spellEnd"/>
      <w:r w:rsidR="00C452A5" w:rsidRPr="00C452A5">
        <w:t xml:space="preserve"> returns a file stream, which </w:t>
      </w:r>
      <w:proofErr w:type="gramStart"/>
      <w:r w:rsidR="00C452A5" w:rsidRPr="00C452A5">
        <w:t>isn't</w:t>
      </w:r>
      <w:proofErr w:type="gramEnd"/>
      <w:r w:rsidR="00C452A5" w:rsidRPr="00C452A5">
        <w:t xml:space="preserve"> useful on its own. We need a data stream that we could write data into. This data </w:t>
      </w:r>
      <w:proofErr w:type="gramStart"/>
      <w:r w:rsidR="00C452A5" w:rsidRPr="00C452A5">
        <w:t>has to</w:t>
      </w:r>
      <w:proofErr w:type="gramEnd"/>
      <w:r w:rsidR="00C452A5" w:rsidRPr="00C452A5">
        <w:t xml:space="preserve"> be of a certain format. </w:t>
      </w:r>
      <w:proofErr w:type="gramStart"/>
      <w:r w:rsidR="00C452A5" w:rsidRPr="00C452A5">
        <w:t>We'll</w:t>
      </w:r>
      <w:proofErr w:type="gramEnd"/>
      <w:r w:rsidR="00C452A5" w:rsidRPr="00C452A5">
        <w:t xml:space="preserve"> use the most compact uncompressed format available, which is raw binary data. The System.IO namespace has the </w:t>
      </w:r>
      <w:proofErr w:type="spellStart"/>
      <w:r w:rsidR="009D611B">
        <w:fldChar w:fldCharType="begin"/>
      </w:r>
      <w:r w:rsidR="009D611B">
        <w:instrText xml:space="preserve"> HYPERLINK "http://social.msdn.microsoft.com/search/en-us?query=BinaryWriter" </w:instrText>
      </w:r>
      <w:r w:rsidR="009D611B">
        <w:fldChar w:fldCharType="separate"/>
      </w:r>
      <w:r w:rsidR="00C452A5" w:rsidRPr="00C452A5">
        <w:rPr>
          <w:rStyle w:val="Hyperlink"/>
        </w:rPr>
        <w:t>BinaryWriter</w:t>
      </w:r>
      <w:proofErr w:type="spellEnd"/>
      <w:r w:rsidR="009D611B">
        <w:rPr>
          <w:rStyle w:val="Hyperlink"/>
        </w:rPr>
        <w:fldChar w:fldCharType="end"/>
      </w:r>
      <w:r w:rsidR="00C452A5" w:rsidRPr="00C452A5">
        <w:t> class to make this possible. Create a new instance of this class, using its constructor method, providing the file stream as an argument. We don't need to keep a reference to the file stream, so we can directly use the </w:t>
      </w:r>
      <w:proofErr w:type="spellStart"/>
      <w:r w:rsidR="009D611B">
        <w:fldChar w:fldCharType="begin"/>
      </w:r>
      <w:r w:rsidR="009D611B">
        <w:instrText xml:space="preserve"> HYPERLINK "http://social.msdn.microsoft.com/search/en-us?query=File" </w:instrText>
      </w:r>
      <w:r w:rsidR="009D611B">
        <w:fldChar w:fldCharType="separate"/>
      </w:r>
      <w:r w:rsidR="00C452A5" w:rsidRPr="00C452A5">
        <w:rPr>
          <w:rStyle w:val="Hyperlink"/>
        </w:rPr>
        <w:t>File</w:t>
      </w:r>
      <w:r w:rsidR="009D611B">
        <w:rPr>
          <w:rStyle w:val="Hyperlink"/>
        </w:rPr>
        <w:fldChar w:fldCharType="end"/>
      </w:r>
      <w:r w:rsidR="00C452A5" w:rsidRPr="00C452A5">
        <w:t>.Open</w:t>
      </w:r>
      <w:proofErr w:type="spellEnd"/>
      <w:r w:rsidR="00C452A5" w:rsidRPr="00C452A5">
        <w:t> invocation as the argument. We do need to keep a reference to the write, so assign it to a variable.</w:t>
      </w:r>
    </w:p>
    <w:p w14:paraId="1BBA0BFF"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lastRenderedPageBreak/>
        <w:tab/>
      </w:r>
      <w:r>
        <w:rPr>
          <w:rFonts w:ascii="Courier" w:hAnsi="Courier"/>
          <w:b/>
          <w:bCs/>
          <w:color w:val="009999"/>
        </w:rPr>
        <w:t>void</w:t>
      </w:r>
      <w:r>
        <w:rPr>
          <w:rFonts w:ascii="Courier" w:hAnsi="Courier"/>
          <w:color w:val="AAAAAA"/>
        </w:rPr>
        <w:t xml:space="preserve"> Save () {</w:t>
      </w:r>
    </w:p>
    <w:p w14:paraId="4B6B0450"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46"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"http://social.msdn.microsoft.com/search/en-us?query=BinaryWriter"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BinaryWriter</w:t>
        </w:r>
        <w:proofErr w:type="spellEnd"/>
        <w:r>
          <w:rPr>
            <w:rFonts w:ascii="Courier" w:hAnsi="Courier"/>
            <w:color w:val="AAAAAA"/>
            <w:shd w:val="clear" w:color="auto" w:fill="441111"/>
          </w:rPr>
          <w:fldChar w:fldCharType="end"/>
        </w:r>
        <w:r>
          <w:rPr>
            <w:rFonts w:ascii="Courier" w:hAnsi="Courier"/>
            <w:color w:val="AAAAAA"/>
            <w:shd w:val="clear" w:color="auto" w:fill="441111"/>
          </w:rPr>
          <w:t xml:space="preserve"> writer =</w:t>
        </w:r>
      </w:ins>
    </w:p>
    <w:p w14:paraId="63914043"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47" w:author="Unknown">
        <w:r>
          <w:rPr>
            <w:rFonts w:ascii="Courier" w:hAnsi="Courier"/>
            <w:b/>
            <w:bCs/>
            <w:color w:val="009999"/>
            <w:shd w:val="clear" w:color="auto" w:fill="441111"/>
          </w:rPr>
          <w:t>new</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"http://social.msdn.microsoft.com/search/en-us?query=BinaryWriter"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BinaryWriter</w:t>
        </w:r>
        <w:proofErr w:type="spellEnd"/>
        <w:r>
          <w:rPr>
            <w:rFonts w:ascii="Courier" w:hAnsi="Courier"/>
            <w:color w:val="AAAAAA"/>
            <w:shd w:val="clear" w:color="auto" w:fill="441111"/>
          </w:rPr>
          <w:fldChar w:fldCharType="end"/>
        </w:r>
        <w:r>
          <w:rPr>
            <w:rFonts w:ascii="Courier" w:hAnsi="Courier"/>
            <w:color w:val="AAAAAA"/>
            <w:shd w:val="clear" w:color="auto" w:fill="441111"/>
          </w:rPr>
          <w:t>(</w:t>
        </w:r>
      </w:ins>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hAnsi="Courier"/>
          <w:b/>
          <w:bCs/>
          <w:color w:val="FF4444"/>
        </w:rPr>
        <w:t>File</w:t>
      </w:r>
      <w:r w:rsidR="009D611B">
        <w:rPr>
          <w:rStyle w:val="Hyperlink"/>
          <w:rFonts w:ascii="Courier" w:hAnsi="Courier"/>
          <w:b/>
          <w:bCs/>
          <w:color w:val="FF4444"/>
        </w:rPr>
        <w:fldChar w:fldCharType="end"/>
      </w:r>
      <w:r>
        <w:rPr>
          <w:rFonts w:ascii="Courier" w:hAnsi="Courier"/>
          <w:color w:val="AAAAAA"/>
        </w:rPr>
        <w:t>.Open</w:t>
      </w:r>
      <w:proofErr w:type="spellEnd"/>
      <w:r>
        <w:rPr>
          <w:rFonts w:ascii="Courier" w:hAnsi="Courier"/>
          <w:color w:val="AAAAAA"/>
        </w:rPr>
        <w:t>(</w:t>
      </w:r>
      <w:proofErr w:type="spellStart"/>
      <w:r>
        <w:rPr>
          <w:rFonts w:ascii="Courier" w:hAnsi="Courier"/>
          <w:color w:val="AAAAAA"/>
        </w:rPr>
        <w:t>savePath</w:t>
      </w:r>
      <w:proofErr w:type="spellEnd"/>
      <w:r>
        <w:rPr>
          <w:rFonts w:ascii="Courier" w:hAnsi="Courier"/>
          <w:color w:val="AAAAAA"/>
        </w:rPr>
        <w:t xml:space="preserve">, </w:t>
      </w:r>
      <w:hyperlink r:id="rId50" w:history="1">
        <w:proofErr w:type="spellStart"/>
        <w:r>
          <w:rPr>
            <w:rStyle w:val="Hyperlink"/>
            <w:rFonts w:ascii="Courier" w:hAnsi="Courier"/>
            <w:b/>
            <w:bCs/>
            <w:color w:val="FF4444"/>
          </w:rPr>
          <w:t>FileMode</w:t>
        </w:r>
      </w:hyperlink>
      <w:r>
        <w:rPr>
          <w:rFonts w:ascii="Courier" w:hAnsi="Courier"/>
          <w:color w:val="AAAAAA"/>
        </w:rPr>
        <w:t>.Create</w:t>
      </w:r>
      <w:proofErr w:type="spellEnd"/>
      <w:r>
        <w:rPr>
          <w:rFonts w:ascii="Courier" w:hAnsi="Courier"/>
          <w:color w:val="AAAAAA"/>
        </w:rPr>
        <w:t>)</w:t>
      </w:r>
      <w:ins w:id="48" w:author="Unknown">
        <w:r>
          <w:rPr>
            <w:rFonts w:ascii="Courier" w:hAnsi="Courier"/>
            <w:color w:val="AAAAAA"/>
            <w:shd w:val="clear" w:color="auto" w:fill="441111"/>
          </w:rPr>
          <w:t>)</w:t>
        </w:r>
      </w:ins>
      <w:r>
        <w:rPr>
          <w:rFonts w:ascii="Courier" w:hAnsi="Courier"/>
          <w:color w:val="AAAAAA"/>
        </w:rPr>
        <w:t>;</w:t>
      </w:r>
    </w:p>
    <w:p w14:paraId="565B23F4" w14:textId="77777777" w:rsidR="00C452A5" w:rsidRDefault="00C452A5" w:rsidP="00C452A5">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017F2AC6" w14:textId="77777777" w:rsidR="00C452A5" w:rsidRPr="00C452A5" w:rsidRDefault="00C452A5" w:rsidP="00C452A5">
      <w:r w:rsidRPr="00C452A5">
        <w:t>We now have a binary writer variable named writer that references a new binary writer.</w:t>
      </w:r>
    </w:p>
    <w:p w14:paraId="622C24C1" w14:textId="77777777" w:rsidR="00282C18" w:rsidRPr="00282C18" w:rsidRDefault="00282C18" w:rsidP="00282C18">
      <w:pPr>
        <w:pStyle w:val="Heading2"/>
      </w:pPr>
      <w:r w:rsidRPr="00282C18">
        <w:t>Closing the File</w:t>
      </w:r>
    </w:p>
    <w:p w14:paraId="528AEF28" w14:textId="77777777" w:rsidR="00282C18" w:rsidRPr="00282C18" w:rsidRDefault="00282C18" w:rsidP="00282C18">
      <w:r w:rsidRPr="00282C18">
        <w:t xml:space="preserve">If we open a file, we must make sure that we also close it. </w:t>
      </w:r>
      <w:proofErr w:type="gramStart"/>
      <w:r w:rsidRPr="00282C18">
        <w:t>It's</w:t>
      </w:r>
      <w:proofErr w:type="gramEnd"/>
      <w:r w:rsidRPr="00282C18">
        <w:t xml:space="preserve"> possible to do this via a Close method, but this isn't safe. If something goes wrong between opening and closing the file, an exception could be </w:t>
      </w:r>
      <w:proofErr w:type="gramStart"/>
      <w:r w:rsidRPr="00282C18">
        <w:t>raised</w:t>
      </w:r>
      <w:proofErr w:type="gramEnd"/>
      <w:r w:rsidRPr="00282C18">
        <w:t xml:space="preserve"> and execution of the method could be terminated before it got to closing the file. We </w:t>
      </w:r>
      <w:proofErr w:type="gramStart"/>
      <w:r w:rsidRPr="00282C18">
        <w:t>have to</w:t>
      </w:r>
      <w:proofErr w:type="gramEnd"/>
      <w:r w:rsidRPr="00282C18">
        <w:t xml:space="preserve"> carefully handle exceptions to ensure that the file is always closed. There is syntactic sugar to make this easy. Put the declaration and assignment of the writer variable inside round brackets, place the using keyword in front of it, and a code block after it. The variable is available inside that block, just like the iterator variable i of a standard for loop.</w:t>
      </w:r>
    </w:p>
    <w:p w14:paraId="3705B2B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Save () {</w:t>
      </w:r>
    </w:p>
    <w:p w14:paraId="70A5E082"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49" w:author="Unknown">
        <w:r>
          <w:rPr>
            <w:rFonts w:ascii="Courier" w:hAnsi="Courier"/>
            <w:b/>
            <w:bCs/>
            <w:color w:val="009999"/>
            <w:shd w:val="clear" w:color="auto" w:fill="441111"/>
          </w:rPr>
          <w:t>using</w:t>
        </w:r>
        <w:r>
          <w:rPr>
            <w:rFonts w:ascii="Courier" w:hAnsi="Courier"/>
            <w:color w:val="AAAAAA"/>
            <w:shd w:val="clear" w:color="auto" w:fill="441111"/>
          </w:rPr>
          <w:t xml:space="preserve"> (</w:t>
        </w:r>
      </w:ins>
    </w:p>
    <w:p w14:paraId="26A2C6C0"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b/>
          <w:bCs/>
          <w:color w:val="009999"/>
        </w:rPr>
        <w:t>var</w:t>
      </w:r>
      <w:r>
        <w:rPr>
          <w:rFonts w:ascii="Courier" w:hAnsi="Courier"/>
          <w:color w:val="AAAAAA"/>
        </w:rPr>
        <w:t xml:space="preserve"> writer = </w:t>
      </w:r>
      <w:r>
        <w:rPr>
          <w:rFonts w:ascii="Courier" w:hAnsi="Courier"/>
          <w:b/>
          <w:bCs/>
          <w:color w:val="009999"/>
        </w:rPr>
        <w:t>new</w:t>
      </w:r>
      <w:r>
        <w:rPr>
          <w:rFonts w:ascii="Courier" w:hAnsi="Courier"/>
          <w:color w:val="AAAAAA"/>
        </w:rPr>
        <w:t xml:space="preserve"> </w:t>
      </w:r>
      <w:hyperlink r:id="rId51" w:history="1">
        <w:proofErr w:type="spellStart"/>
        <w:r>
          <w:rPr>
            <w:rStyle w:val="Hyperlink"/>
            <w:rFonts w:ascii="Courier" w:eastAsiaTheme="majorEastAsia" w:hAnsi="Courier"/>
            <w:b/>
            <w:bCs/>
            <w:color w:val="FF4444"/>
          </w:rPr>
          <w:t>BinaryWriter</w:t>
        </w:r>
        <w:proofErr w:type="spellEnd"/>
      </w:hyperlink>
      <w:r>
        <w:rPr>
          <w:rFonts w:ascii="Courier" w:hAnsi="Courier"/>
          <w:color w:val="AAAAAA"/>
        </w:rPr>
        <w:t>(</w:t>
      </w:r>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eastAsiaTheme="majorEastAsia" w:hAnsi="Courier"/>
          <w:b/>
          <w:bCs/>
          <w:color w:val="FF4444"/>
        </w:rPr>
        <w:t>File</w:t>
      </w:r>
      <w:r w:rsidR="009D611B">
        <w:rPr>
          <w:rStyle w:val="Hyperlink"/>
          <w:rFonts w:ascii="Courier" w:eastAsiaTheme="majorEastAsia" w:hAnsi="Courier"/>
          <w:b/>
          <w:bCs/>
          <w:color w:val="FF4444"/>
        </w:rPr>
        <w:fldChar w:fldCharType="end"/>
      </w:r>
      <w:r>
        <w:rPr>
          <w:rFonts w:ascii="Courier" w:hAnsi="Courier"/>
          <w:color w:val="AAAAAA"/>
        </w:rPr>
        <w:t>.Open</w:t>
      </w:r>
      <w:proofErr w:type="spellEnd"/>
      <w:r>
        <w:rPr>
          <w:rFonts w:ascii="Courier" w:hAnsi="Courier"/>
          <w:color w:val="AAAAAA"/>
        </w:rPr>
        <w:t>(</w:t>
      </w:r>
      <w:proofErr w:type="spellStart"/>
      <w:r>
        <w:rPr>
          <w:rFonts w:ascii="Courier" w:hAnsi="Courier"/>
          <w:color w:val="AAAAAA"/>
        </w:rPr>
        <w:t>savePath</w:t>
      </w:r>
      <w:proofErr w:type="spellEnd"/>
      <w:r>
        <w:rPr>
          <w:rFonts w:ascii="Courier" w:hAnsi="Courier"/>
          <w:color w:val="AAAAAA"/>
        </w:rPr>
        <w:t xml:space="preserve">, </w:t>
      </w:r>
      <w:hyperlink r:id="rId52" w:history="1">
        <w:proofErr w:type="spellStart"/>
        <w:r>
          <w:rPr>
            <w:rStyle w:val="Hyperlink"/>
            <w:rFonts w:ascii="Courier" w:eastAsiaTheme="majorEastAsia" w:hAnsi="Courier"/>
            <w:b/>
            <w:bCs/>
            <w:color w:val="FF4444"/>
          </w:rPr>
          <w:t>FileMode</w:t>
        </w:r>
      </w:hyperlink>
      <w:r>
        <w:rPr>
          <w:rFonts w:ascii="Courier" w:hAnsi="Courier"/>
          <w:color w:val="AAAAAA"/>
        </w:rPr>
        <w:t>.Create</w:t>
      </w:r>
      <w:proofErr w:type="spellEnd"/>
      <w:r>
        <w:rPr>
          <w:rFonts w:ascii="Courier" w:hAnsi="Courier"/>
          <w:color w:val="AAAAAA"/>
        </w:rPr>
        <w:t>))</w:t>
      </w:r>
    </w:p>
    <w:p w14:paraId="4DAF806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50" w:author="Unknown">
        <w:r>
          <w:rPr>
            <w:rFonts w:ascii="Courier" w:hAnsi="Courier"/>
            <w:color w:val="AAAAAA"/>
            <w:shd w:val="clear" w:color="auto" w:fill="441111"/>
          </w:rPr>
          <w:t>) {}</w:t>
        </w:r>
      </w:ins>
    </w:p>
    <w:p w14:paraId="60DDC249"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367366AD" w14:textId="77777777" w:rsidR="00282C18" w:rsidRPr="00282C18" w:rsidRDefault="00282C18" w:rsidP="00282C18">
      <w:r w:rsidRPr="00282C18">
        <w:t>This will ensure that whatever writer references will be properly disposed of, after code execution exist the block, no matter how. This works for special disposable types, which the writer and stream are.</w:t>
      </w:r>
    </w:p>
    <w:p w14:paraId="0436D3DE" w14:textId="77777777" w:rsidR="00282C18" w:rsidRDefault="00282C18" w:rsidP="00282C18">
      <w:pPr>
        <w:pStyle w:val="Heading2"/>
        <w:rPr>
          <w:rFonts w:ascii="Times New Roman" w:hAnsi="Times New Roman" w:cs="Times New Roman"/>
          <w:color w:val="auto"/>
        </w:rPr>
      </w:pPr>
      <w:r>
        <w:t>How does </w:t>
      </w:r>
      <w:r>
        <w:rPr>
          <w:rStyle w:val="HTMLCode"/>
          <w:rFonts w:ascii="Courier" w:eastAsiaTheme="majorEastAsia" w:hAnsi="Courier"/>
          <w:color w:val="009999"/>
        </w:rPr>
        <w:t>using</w:t>
      </w:r>
      <w:r>
        <w:t> work, without the sugar?</w:t>
      </w:r>
    </w:p>
    <w:p w14:paraId="466A9708" w14:textId="77777777" w:rsidR="00282C18" w:rsidRDefault="00282C18" w:rsidP="00282C18">
      <w:pPr>
        <w:pStyle w:val="NormalWeb"/>
        <w:spacing w:before="240" w:beforeAutospacing="0" w:after="240" w:afterAutospacing="0"/>
      </w:pPr>
      <w:r>
        <w:t>In our case, it would look like the following code.</w:t>
      </w:r>
    </w:p>
    <w:p w14:paraId="0230EE45"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b/>
          <w:bCs/>
          <w:color w:val="009999"/>
        </w:rPr>
        <w:t>var</w:t>
      </w:r>
      <w:r>
        <w:rPr>
          <w:rFonts w:ascii="Courier" w:hAnsi="Courier"/>
        </w:rPr>
        <w:t xml:space="preserve"> writer = </w:t>
      </w:r>
      <w:r>
        <w:rPr>
          <w:rFonts w:ascii="Courier" w:hAnsi="Courier"/>
          <w:b/>
          <w:bCs/>
          <w:color w:val="009999"/>
        </w:rPr>
        <w:t>new</w:t>
      </w:r>
      <w:r>
        <w:rPr>
          <w:rFonts w:ascii="Courier" w:hAnsi="Courier"/>
        </w:rPr>
        <w:t xml:space="preserve"> </w:t>
      </w:r>
      <w:hyperlink r:id="rId53" w:history="1">
        <w:proofErr w:type="spellStart"/>
        <w:r>
          <w:rPr>
            <w:rStyle w:val="Hyperlink"/>
            <w:rFonts w:ascii="Courier" w:eastAsiaTheme="majorEastAsia" w:hAnsi="Courier"/>
            <w:b/>
            <w:bCs/>
            <w:color w:val="FF4444"/>
          </w:rPr>
          <w:t>BinaryWriter</w:t>
        </w:r>
        <w:proofErr w:type="spellEnd"/>
      </w:hyperlink>
      <w:r>
        <w:rPr>
          <w:rFonts w:ascii="Courier" w:hAnsi="Courier"/>
        </w:rPr>
        <w:t>(</w:t>
      </w:r>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eastAsiaTheme="majorEastAsia" w:hAnsi="Courier"/>
          <w:b/>
          <w:bCs/>
          <w:color w:val="FF4444"/>
        </w:rPr>
        <w:t>File</w:t>
      </w:r>
      <w:r w:rsidR="009D611B">
        <w:rPr>
          <w:rStyle w:val="Hyperlink"/>
          <w:rFonts w:ascii="Courier" w:eastAsiaTheme="majorEastAsia" w:hAnsi="Courier"/>
          <w:b/>
          <w:bCs/>
          <w:color w:val="FF4444"/>
        </w:rPr>
        <w:fldChar w:fldCharType="end"/>
      </w:r>
      <w:r>
        <w:rPr>
          <w:rFonts w:ascii="Courier" w:hAnsi="Courier"/>
        </w:rPr>
        <w:t>.Open</w:t>
      </w:r>
      <w:proofErr w:type="spellEnd"/>
      <w:r>
        <w:rPr>
          <w:rFonts w:ascii="Courier" w:hAnsi="Courier"/>
        </w:rPr>
        <w:t>(</w:t>
      </w:r>
      <w:proofErr w:type="spellStart"/>
      <w:r>
        <w:rPr>
          <w:rFonts w:ascii="Courier" w:hAnsi="Courier"/>
        </w:rPr>
        <w:t>savePath</w:t>
      </w:r>
      <w:proofErr w:type="spellEnd"/>
      <w:r>
        <w:rPr>
          <w:rFonts w:ascii="Courier" w:hAnsi="Courier"/>
        </w:rPr>
        <w:t xml:space="preserve">, </w:t>
      </w:r>
      <w:hyperlink r:id="rId54" w:history="1">
        <w:proofErr w:type="spellStart"/>
        <w:r>
          <w:rPr>
            <w:rStyle w:val="Hyperlink"/>
            <w:rFonts w:ascii="Courier" w:eastAsiaTheme="majorEastAsia" w:hAnsi="Courier"/>
            <w:b/>
            <w:bCs/>
            <w:color w:val="FF4444"/>
          </w:rPr>
          <w:t>FileMode</w:t>
        </w:r>
      </w:hyperlink>
      <w:r>
        <w:rPr>
          <w:rFonts w:ascii="Courier" w:hAnsi="Courier"/>
        </w:rPr>
        <w:t>.Create</w:t>
      </w:r>
      <w:proofErr w:type="spellEnd"/>
      <w:r>
        <w:rPr>
          <w:rFonts w:ascii="Courier" w:hAnsi="Courier"/>
        </w:rPr>
        <w:t>);</w:t>
      </w:r>
    </w:p>
    <w:p w14:paraId="2A3170CF"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b/>
          <w:bCs/>
          <w:color w:val="009999"/>
        </w:rPr>
        <w:t>try</w:t>
      </w:r>
      <w:r>
        <w:rPr>
          <w:rFonts w:ascii="Courier" w:hAnsi="Courier"/>
        </w:rPr>
        <w:t xml:space="preserve"> </w:t>
      </w:r>
      <w:proofErr w:type="gramStart"/>
      <w:r>
        <w:rPr>
          <w:rFonts w:ascii="Courier" w:hAnsi="Courier"/>
        </w:rPr>
        <w:t>{ …</w:t>
      </w:r>
      <w:proofErr w:type="gramEnd"/>
      <w:r>
        <w:rPr>
          <w:rFonts w:ascii="Courier" w:hAnsi="Courier"/>
        </w:rPr>
        <w:t xml:space="preserve"> }</w:t>
      </w:r>
    </w:p>
    <w:p w14:paraId="45C18154"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b/>
          <w:bCs/>
          <w:color w:val="009999"/>
        </w:rPr>
        <w:t>finally</w:t>
      </w:r>
      <w:r>
        <w:rPr>
          <w:rFonts w:ascii="Courier" w:hAnsi="Courier"/>
        </w:rPr>
        <w:t xml:space="preserve"> {</w:t>
      </w:r>
    </w:p>
    <w:p w14:paraId="2B8B52FA"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rPr>
        <w:tab/>
      </w:r>
      <w:r>
        <w:rPr>
          <w:rFonts w:ascii="Courier" w:hAnsi="Courier"/>
          <w:b/>
          <w:bCs/>
          <w:color w:val="009999"/>
        </w:rPr>
        <w:t>if</w:t>
      </w:r>
      <w:r>
        <w:rPr>
          <w:rFonts w:ascii="Courier" w:hAnsi="Courier"/>
        </w:rPr>
        <w:t xml:space="preserve"> (</w:t>
      </w:r>
      <w:proofErr w:type="gramStart"/>
      <w:r>
        <w:rPr>
          <w:rFonts w:ascii="Courier" w:hAnsi="Courier"/>
        </w:rPr>
        <w:t>writer !</w:t>
      </w:r>
      <w:proofErr w:type="gramEnd"/>
      <w:r>
        <w:rPr>
          <w:rFonts w:ascii="Courier" w:hAnsi="Courier"/>
        </w:rPr>
        <w:t xml:space="preserve">= </w:t>
      </w:r>
      <w:r>
        <w:rPr>
          <w:rFonts w:ascii="Courier" w:hAnsi="Courier"/>
          <w:b/>
          <w:bCs/>
          <w:color w:val="009999"/>
        </w:rPr>
        <w:t>null</w:t>
      </w:r>
      <w:r>
        <w:rPr>
          <w:rFonts w:ascii="Courier" w:hAnsi="Courier"/>
        </w:rPr>
        <w:t>) {</w:t>
      </w:r>
    </w:p>
    <w:p w14:paraId="1AFB0409"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rPr>
        <w:tab/>
      </w:r>
      <w:r>
        <w:rPr>
          <w:rFonts w:ascii="Courier" w:hAnsi="Courier"/>
        </w:rPr>
        <w:tab/>
        <w:t>((</w:t>
      </w:r>
      <w:proofErr w:type="spellStart"/>
      <w:r w:rsidR="009D611B">
        <w:fldChar w:fldCharType="begin"/>
      </w:r>
      <w:r w:rsidR="009D611B">
        <w:instrText xml:space="preserve"> HYPERLINK "http://social.msdn.microsoft.com/search/en-us?query=IDisposable" </w:instrText>
      </w:r>
      <w:r w:rsidR="009D611B">
        <w:fldChar w:fldCharType="separate"/>
      </w:r>
      <w:r>
        <w:rPr>
          <w:rStyle w:val="Hyperlink"/>
          <w:rFonts w:ascii="Courier" w:eastAsiaTheme="majorEastAsia" w:hAnsi="Courier"/>
          <w:b/>
          <w:bCs/>
          <w:color w:val="FF4444"/>
        </w:rPr>
        <w:t>IDisposable</w:t>
      </w:r>
      <w:proofErr w:type="spellEnd"/>
      <w:r w:rsidR="009D611B">
        <w:rPr>
          <w:rStyle w:val="Hyperlink"/>
          <w:rFonts w:ascii="Courier" w:eastAsiaTheme="majorEastAsia" w:hAnsi="Courier"/>
          <w:b/>
          <w:bCs/>
          <w:color w:val="FF4444"/>
        </w:rPr>
        <w:fldChar w:fldCharType="end"/>
      </w:r>
      <w:r>
        <w:rPr>
          <w:rFonts w:ascii="Courier" w:hAnsi="Courier"/>
        </w:rPr>
        <w:t>)writer).Dispose();</w:t>
      </w:r>
    </w:p>
    <w:p w14:paraId="2AD67E20"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rPr>
        <w:tab/>
        <w:t>}</w:t>
      </w:r>
    </w:p>
    <w:p w14:paraId="01B1559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rPr>
          <w:rFonts w:ascii="Courier" w:hAnsi="Courier"/>
        </w:rPr>
      </w:pPr>
      <w:r>
        <w:rPr>
          <w:rFonts w:ascii="Courier" w:hAnsi="Courier"/>
        </w:rPr>
        <w:t>}</w:t>
      </w:r>
    </w:p>
    <w:p w14:paraId="1A6918BB" w14:textId="77777777" w:rsidR="00282C18" w:rsidRPr="00282C18" w:rsidRDefault="00282C18" w:rsidP="00282C18">
      <w:pPr>
        <w:pStyle w:val="Heading2"/>
      </w:pPr>
      <w:r w:rsidRPr="00282C18">
        <w:t>Writing Data</w:t>
      </w:r>
    </w:p>
    <w:p w14:paraId="4CE68CFC" w14:textId="77777777" w:rsidR="00282C18" w:rsidRPr="00282C18" w:rsidRDefault="00282C18" w:rsidP="00282C18">
      <w:r w:rsidRPr="00282C18">
        <w:t xml:space="preserve">We can write data to our file by invoking our writer's Write method. It is possible to write simple values, like a </w:t>
      </w:r>
      <w:proofErr w:type="spellStart"/>
      <w:r w:rsidRPr="00282C18">
        <w:t>boolean</w:t>
      </w:r>
      <w:proofErr w:type="spellEnd"/>
      <w:r w:rsidRPr="00282C18">
        <w:t xml:space="preserve">, integer, and so on, one at </w:t>
      </w:r>
      <w:proofErr w:type="spellStart"/>
      <w:r w:rsidRPr="00282C18">
        <w:t>at</w:t>
      </w:r>
      <w:proofErr w:type="spellEnd"/>
      <w:r w:rsidRPr="00282C18">
        <w:t xml:space="preserve"> time. </w:t>
      </w:r>
      <w:proofErr w:type="gramStart"/>
      <w:r w:rsidRPr="00282C18">
        <w:t>Let's</w:t>
      </w:r>
      <w:proofErr w:type="gramEnd"/>
      <w:r w:rsidRPr="00282C18">
        <w:t xml:space="preserve"> begin by writing only how many objects we have instantiated.</w:t>
      </w:r>
    </w:p>
    <w:p w14:paraId="43BB6B39"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Save () {</w:t>
      </w:r>
    </w:p>
    <w:p w14:paraId="080D5515"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using</w:t>
      </w:r>
      <w:r>
        <w:rPr>
          <w:rFonts w:ascii="Courier" w:hAnsi="Courier"/>
          <w:color w:val="AAAAAA"/>
        </w:rPr>
        <w:t xml:space="preserve"> (</w:t>
      </w:r>
    </w:p>
    <w:p w14:paraId="0285C546"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b/>
          <w:bCs/>
          <w:color w:val="009999"/>
        </w:rPr>
        <w:t>var</w:t>
      </w:r>
      <w:r>
        <w:rPr>
          <w:rFonts w:ascii="Courier" w:hAnsi="Courier"/>
          <w:color w:val="AAAAAA"/>
        </w:rPr>
        <w:t xml:space="preserve"> writer = </w:t>
      </w:r>
      <w:r>
        <w:rPr>
          <w:rFonts w:ascii="Courier" w:hAnsi="Courier"/>
          <w:b/>
          <w:bCs/>
          <w:color w:val="009999"/>
        </w:rPr>
        <w:t>new</w:t>
      </w:r>
      <w:r>
        <w:rPr>
          <w:rFonts w:ascii="Courier" w:hAnsi="Courier"/>
          <w:color w:val="AAAAAA"/>
        </w:rPr>
        <w:t xml:space="preserve"> </w:t>
      </w:r>
      <w:hyperlink r:id="rId55" w:history="1">
        <w:proofErr w:type="spellStart"/>
        <w:r>
          <w:rPr>
            <w:rStyle w:val="Hyperlink"/>
            <w:rFonts w:ascii="Courier" w:eastAsiaTheme="majorEastAsia" w:hAnsi="Courier"/>
            <w:b/>
            <w:bCs/>
            <w:color w:val="FF4444"/>
          </w:rPr>
          <w:t>BinaryWriter</w:t>
        </w:r>
        <w:proofErr w:type="spellEnd"/>
      </w:hyperlink>
      <w:r>
        <w:rPr>
          <w:rFonts w:ascii="Courier" w:hAnsi="Courier"/>
          <w:color w:val="AAAAAA"/>
        </w:rPr>
        <w:t>(</w:t>
      </w:r>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eastAsiaTheme="majorEastAsia" w:hAnsi="Courier"/>
          <w:b/>
          <w:bCs/>
          <w:color w:val="FF4444"/>
        </w:rPr>
        <w:t>File</w:t>
      </w:r>
      <w:r w:rsidR="009D611B">
        <w:rPr>
          <w:rStyle w:val="Hyperlink"/>
          <w:rFonts w:ascii="Courier" w:eastAsiaTheme="majorEastAsia" w:hAnsi="Courier"/>
          <w:b/>
          <w:bCs/>
          <w:color w:val="FF4444"/>
        </w:rPr>
        <w:fldChar w:fldCharType="end"/>
      </w:r>
      <w:r>
        <w:rPr>
          <w:rFonts w:ascii="Courier" w:hAnsi="Courier"/>
          <w:color w:val="AAAAAA"/>
        </w:rPr>
        <w:t>.Open</w:t>
      </w:r>
      <w:proofErr w:type="spellEnd"/>
      <w:r>
        <w:rPr>
          <w:rFonts w:ascii="Courier" w:hAnsi="Courier"/>
          <w:color w:val="AAAAAA"/>
        </w:rPr>
        <w:t>(</w:t>
      </w:r>
      <w:proofErr w:type="spellStart"/>
      <w:r>
        <w:rPr>
          <w:rFonts w:ascii="Courier" w:hAnsi="Courier"/>
          <w:color w:val="AAAAAA"/>
        </w:rPr>
        <w:t>savePath</w:t>
      </w:r>
      <w:proofErr w:type="spellEnd"/>
      <w:r>
        <w:rPr>
          <w:rFonts w:ascii="Courier" w:hAnsi="Courier"/>
          <w:color w:val="AAAAAA"/>
        </w:rPr>
        <w:t xml:space="preserve">, </w:t>
      </w:r>
      <w:hyperlink r:id="rId56" w:history="1">
        <w:proofErr w:type="spellStart"/>
        <w:r>
          <w:rPr>
            <w:rStyle w:val="Hyperlink"/>
            <w:rFonts w:ascii="Courier" w:eastAsiaTheme="majorEastAsia" w:hAnsi="Courier"/>
            <w:b/>
            <w:bCs/>
            <w:color w:val="FF4444"/>
          </w:rPr>
          <w:t>FileMode</w:t>
        </w:r>
      </w:hyperlink>
      <w:r>
        <w:rPr>
          <w:rFonts w:ascii="Courier" w:hAnsi="Courier"/>
          <w:color w:val="AAAAAA"/>
        </w:rPr>
        <w:t>.Create</w:t>
      </w:r>
      <w:proofErr w:type="spellEnd"/>
      <w:r>
        <w:rPr>
          <w:rFonts w:ascii="Courier" w:hAnsi="Courier"/>
          <w:color w:val="AAAAAA"/>
        </w:rPr>
        <w:t>))</w:t>
      </w:r>
    </w:p>
    <w:p w14:paraId="60EDBC36"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 {</w:t>
      </w:r>
    </w:p>
    <w:p w14:paraId="1B5A3CC9"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proofErr w:type="spellStart"/>
      <w:proofErr w:type="gramStart"/>
      <w:ins w:id="51" w:author="Unknown">
        <w:r>
          <w:rPr>
            <w:rFonts w:ascii="Courier" w:hAnsi="Courier"/>
            <w:color w:val="AAAAAA"/>
            <w:shd w:val="clear" w:color="auto" w:fill="441111"/>
          </w:rPr>
          <w:t>writer.Write</w:t>
        </w:r>
        <w:proofErr w:type="spellEnd"/>
        <w:proofErr w:type="gramEnd"/>
        <w:r>
          <w:rPr>
            <w:rFonts w:ascii="Courier" w:hAnsi="Courier"/>
            <w:color w:val="AAAAAA"/>
            <w:shd w:val="clear" w:color="auto" w:fill="441111"/>
          </w:rPr>
          <w:t>(</w:t>
        </w:r>
        <w:proofErr w:type="spellStart"/>
        <w:r>
          <w:rPr>
            <w:rFonts w:ascii="Courier" w:hAnsi="Courier"/>
            <w:color w:val="AAAAAA"/>
            <w:shd w:val="clear" w:color="auto" w:fill="441111"/>
          </w:rPr>
          <w:t>objects.Count</w:t>
        </w:r>
        <w:proofErr w:type="spellEnd"/>
        <w:r>
          <w:rPr>
            <w:rFonts w:ascii="Courier" w:hAnsi="Courier"/>
            <w:color w:val="AAAAAA"/>
            <w:shd w:val="clear" w:color="auto" w:fill="441111"/>
          </w:rPr>
          <w:t>);</w:t>
        </w:r>
      </w:ins>
    </w:p>
    <w:p w14:paraId="6FDABB5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w:t>
      </w:r>
    </w:p>
    <w:p w14:paraId="3551EE05"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23250192" w14:textId="77777777" w:rsidR="00282C18" w:rsidRPr="009D0137" w:rsidRDefault="00282C18" w:rsidP="009D0137">
      <w:r w:rsidRPr="009D0137">
        <w:t xml:space="preserve">To </w:t>
      </w:r>
      <w:proofErr w:type="gramStart"/>
      <w:r w:rsidRPr="009D0137">
        <w:t>actually save</w:t>
      </w:r>
      <w:proofErr w:type="gramEnd"/>
      <w:r w:rsidRPr="009D0137">
        <w:t xml:space="preserve"> this data, we have to invoke the Save method. </w:t>
      </w:r>
      <w:proofErr w:type="gramStart"/>
      <w:r w:rsidRPr="009D0137">
        <w:t>We'll</w:t>
      </w:r>
      <w:proofErr w:type="gramEnd"/>
      <w:r w:rsidRPr="009D0137">
        <w:t xml:space="preserve"> again control this via a key, in this case using S as the default.</w:t>
      </w:r>
    </w:p>
    <w:p w14:paraId="5DBA0A04"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public</w:t>
      </w:r>
      <w:r>
        <w:rPr>
          <w:rFonts w:ascii="Courier" w:hAnsi="Courier"/>
          <w:color w:val="AAAAAA"/>
        </w:rPr>
        <w:t xml:space="preserve"> </w:t>
      </w:r>
      <w:hyperlink r:id="rId57" w:history="1">
        <w:proofErr w:type="spellStart"/>
        <w:r>
          <w:rPr>
            <w:rStyle w:val="Hyperlink"/>
            <w:rFonts w:ascii="Courier" w:eastAsiaTheme="majorEastAsia" w:hAnsi="Courier"/>
            <w:b/>
            <w:bCs/>
            <w:color w:val="FF4444"/>
          </w:rPr>
          <w:t>KeyCode</w:t>
        </w:r>
        <w:proofErr w:type="spellEnd"/>
      </w:hyperlink>
      <w:r>
        <w:rPr>
          <w:rFonts w:ascii="Courier" w:hAnsi="Courier"/>
          <w:color w:val="AAAAAA"/>
        </w:rPr>
        <w:t xml:space="preserve"> </w:t>
      </w:r>
      <w:proofErr w:type="spellStart"/>
      <w:r>
        <w:rPr>
          <w:rFonts w:ascii="Courier" w:hAnsi="Courier"/>
          <w:color w:val="AAAAAA"/>
        </w:rPr>
        <w:t>createKey</w:t>
      </w:r>
      <w:proofErr w:type="spellEnd"/>
      <w:r>
        <w:rPr>
          <w:rFonts w:ascii="Courier" w:hAnsi="Courier"/>
          <w:color w:val="AAAAAA"/>
        </w:rPr>
        <w:t xml:space="preserve"> = </w:t>
      </w:r>
      <w:hyperlink r:id="rId58" w:history="1">
        <w:proofErr w:type="spellStart"/>
        <w:r>
          <w:rPr>
            <w:rStyle w:val="Hyperlink"/>
            <w:rFonts w:ascii="Courier" w:eastAsiaTheme="majorEastAsia" w:hAnsi="Courier"/>
            <w:b/>
            <w:bCs/>
            <w:color w:val="FF4444"/>
          </w:rPr>
          <w:t>KeyCode</w:t>
        </w:r>
      </w:hyperlink>
      <w:r>
        <w:rPr>
          <w:rFonts w:ascii="Courier" w:hAnsi="Courier"/>
          <w:color w:val="AAAAAA"/>
        </w:rPr>
        <w:t>.C</w:t>
      </w:r>
      <w:proofErr w:type="spellEnd"/>
      <w:r>
        <w:rPr>
          <w:rFonts w:ascii="Courier" w:hAnsi="Courier"/>
          <w:color w:val="AAAAAA"/>
        </w:rPr>
        <w:t>;</w:t>
      </w:r>
    </w:p>
    <w:p w14:paraId="451F1C56"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lastRenderedPageBreak/>
        <w:tab/>
      </w:r>
      <w:ins w:id="52" w:author="Unknown">
        <w:r>
          <w:rPr>
            <w:rFonts w:ascii="Courier" w:hAnsi="Courier"/>
            <w:b/>
            <w:bCs/>
            <w:color w:val="009999"/>
            <w:shd w:val="clear" w:color="auto" w:fill="441111"/>
          </w:rPr>
          <w:t>public</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"http://docs.unity3d.com/Documentation/ScriptReference/KeyCode.html"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KeyCode</w:t>
        </w:r>
        <w:proofErr w:type="spellEnd"/>
        <w:r>
          <w:rPr>
            <w:rFonts w:ascii="Courier" w:hAnsi="Courier"/>
            <w:color w:val="AAAAAA"/>
            <w:shd w:val="clear" w:color="auto" w:fill="441111"/>
          </w:rPr>
          <w:fldChar w:fldCharType="end"/>
        </w:r>
        <w:r>
          <w:rPr>
            <w:rFonts w:ascii="Courier" w:hAnsi="Courier"/>
            <w:color w:val="AAAAAA"/>
            <w:shd w:val="clear" w:color="auto" w:fill="441111"/>
          </w:rPr>
          <w:t xml:space="preserve"> </w:t>
        </w:r>
        <w:proofErr w:type="spellStart"/>
        <w:r>
          <w:rPr>
            <w:rFonts w:ascii="Courier" w:hAnsi="Courier"/>
            <w:color w:val="AAAAAA"/>
            <w:shd w:val="clear" w:color="auto" w:fill="441111"/>
          </w:rPr>
          <w:t>saveKey</w:t>
        </w:r>
        <w:proofErr w:type="spellEnd"/>
        <w:r>
          <w:rPr>
            <w:rFonts w:ascii="Courier" w:hAnsi="Courier"/>
            <w:color w:val="AAAAAA"/>
            <w:shd w:val="clear" w:color="auto" w:fill="441111"/>
          </w:rPr>
          <w:t xml:space="preserve"> =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"http://docs.unity3d.com/Documentation/ScriptReference/KeyCode.html" </w:instrText>
        </w:r>
        <w:r>
          <w:rPr>
            <w:rFonts w:ascii="Courier" w:hAnsi="Courier"/>
            <w:color w:val="AAAAAA"/>
            <w:shd w:val="clear" w:color="auto" w:fill="441111"/>
          </w:rPr>
          <w:fldChar w:fldCharType="separate"/>
        </w:r>
        <w:proofErr w:type="spellStart"/>
        <w:r>
          <w:rPr>
            <w:rStyle w:val="Hyperlink"/>
            <w:rFonts w:ascii="Courier" w:eastAsiaTheme="majorEastAsia" w:hAnsi="Courier"/>
            <w:b/>
            <w:bCs/>
            <w:color w:val="FF4444"/>
            <w:shd w:val="clear" w:color="auto" w:fill="441111"/>
          </w:rPr>
          <w:t>KeyCode</w:t>
        </w:r>
        <w:r>
          <w:rPr>
            <w:rFonts w:ascii="Courier" w:hAnsi="Courier"/>
            <w:color w:val="AAAAAA"/>
            <w:shd w:val="clear" w:color="auto" w:fill="441111"/>
          </w:rPr>
          <w:fldChar w:fldCharType="end"/>
        </w:r>
        <w:r>
          <w:rPr>
            <w:rFonts w:ascii="Courier" w:hAnsi="Courier"/>
            <w:color w:val="AAAAAA"/>
            <w:shd w:val="clear" w:color="auto" w:fill="441111"/>
          </w:rPr>
          <w:t>.S</w:t>
        </w:r>
        <w:proofErr w:type="spellEnd"/>
        <w:r>
          <w:rPr>
            <w:rFonts w:ascii="Courier" w:hAnsi="Courier"/>
            <w:color w:val="AAAAAA"/>
            <w:shd w:val="clear" w:color="auto" w:fill="441111"/>
          </w:rPr>
          <w:t>;</w:t>
        </w:r>
      </w:ins>
    </w:p>
    <w:p w14:paraId="558EE3C3"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65C4857B"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3F41B120"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p>
    <w:p w14:paraId="5634F29D"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b/>
          <w:bCs/>
          <w:color w:val="009999"/>
        </w:rPr>
        <w:t>void</w:t>
      </w:r>
      <w:r>
        <w:rPr>
          <w:rFonts w:ascii="Courier" w:hAnsi="Courier"/>
          <w:color w:val="AAAAAA"/>
        </w:rPr>
        <w:t xml:space="preserve"> </w:t>
      </w:r>
      <w:hyperlink r:id="rId59" w:history="1">
        <w:r>
          <w:rPr>
            <w:rStyle w:val="Hyperlink"/>
            <w:rFonts w:ascii="Courier" w:eastAsiaTheme="majorEastAsia" w:hAnsi="Courier"/>
            <w:b/>
            <w:bCs/>
            <w:color w:val="FF4444"/>
          </w:rPr>
          <w:t>Update</w:t>
        </w:r>
      </w:hyperlink>
      <w:r>
        <w:rPr>
          <w:rFonts w:ascii="Courier" w:hAnsi="Courier"/>
          <w:color w:val="AAAAAA"/>
        </w:rPr>
        <w:t xml:space="preserve"> () {</w:t>
      </w:r>
    </w:p>
    <w:p w14:paraId="484C50A5"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if</w:t>
      </w:r>
      <w:r>
        <w:rPr>
          <w:rFonts w:ascii="Courier" w:hAnsi="Courier"/>
          <w:color w:val="AAAAAA"/>
        </w:rPr>
        <w:t xml:space="preserve"> (</w:t>
      </w:r>
      <w:proofErr w:type="spellStart"/>
      <w:r w:rsidR="009D611B">
        <w:fldChar w:fldCharType="begin"/>
      </w:r>
      <w:r w:rsidR="009D611B">
        <w:instrText xml:space="preserve"> HYPERLINK "http://docs.unity3d.com/Documentation/ScriptReference/Input.html" </w:instrText>
      </w:r>
      <w:r w:rsidR="009D611B">
        <w:fldChar w:fldCharType="separate"/>
      </w:r>
      <w:r>
        <w:rPr>
          <w:rStyle w:val="Hyperlink"/>
          <w:rFonts w:ascii="Courier" w:eastAsiaTheme="majorEastAsia" w:hAnsi="Courier"/>
          <w:b/>
          <w:bCs/>
          <w:color w:val="FF4444"/>
        </w:rPr>
        <w:t>Input</w:t>
      </w:r>
      <w:r w:rsidR="009D611B">
        <w:rPr>
          <w:rStyle w:val="Hyperlink"/>
          <w:rFonts w:ascii="Courier" w:eastAsiaTheme="majorEastAsia" w:hAnsi="Courier"/>
          <w:b/>
          <w:bCs/>
          <w:color w:val="FF4444"/>
        </w:rPr>
        <w:fldChar w:fldCharType="end"/>
      </w:r>
      <w:r>
        <w:rPr>
          <w:rFonts w:ascii="Courier" w:hAnsi="Courier"/>
          <w:color w:val="AAAAAA"/>
        </w:rPr>
        <w:t>.GetKeyDown</w:t>
      </w:r>
      <w:proofErr w:type="spellEnd"/>
      <w:r>
        <w:rPr>
          <w:rFonts w:ascii="Courier" w:hAnsi="Courier"/>
          <w:color w:val="AAAAAA"/>
        </w:rPr>
        <w:t>(</w:t>
      </w:r>
      <w:proofErr w:type="spellStart"/>
      <w:r>
        <w:rPr>
          <w:rFonts w:ascii="Courier" w:hAnsi="Courier"/>
          <w:color w:val="AAAAAA"/>
        </w:rPr>
        <w:t>createKey</w:t>
      </w:r>
      <w:proofErr w:type="spellEnd"/>
      <w:r>
        <w:rPr>
          <w:rFonts w:ascii="Courier" w:hAnsi="Courier"/>
          <w:color w:val="AAAAAA"/>
        </w:rPr>
        <w:t>)) {</w:t>
      </w:r>
    </w:p>
    <w:p w14:paraId="32BE9B1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proofErr w:type="spellStart"/>
      <w:proofErr w:type="gramStart"/>
      <w:r>
        <w:rPr>
          <w:rFonts w:ascii="Courier" w:hAnsi="Courier"/>
          <w:color w:val="AAAAAA"/>
        </w:rPr>
        <w:t>CreateObject</w:t>
      </w:r>
      <w:proofErr w:type="spellEnd"/>
      <w:r>
        <w:rPr>
          <w:rFonts w:ascii="Courier" w:hAnsi="Courier"/>
          <w:color w:val="AAAAAA"/>
        </w:rPr>
        <w:t>(</w:t>
      </w:r>
      <w:proofErr w:type="gramEnd"/>
      <w:r>
        <w:rPr>
          <w:rFonts w:ascii="Courier" w:hAnsi="Courier"/>
          <w:color w:val="AAAAAA"/>
        </w:rPr>
        <w:t>);</w:t>
      </w:r>
    </w:p>
    <w:p w14:paraId="55509054"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w:t>
      </w:r>
    </w:p>
    <w:p w14:paraId="0EBDD197"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else</w:t>
      </w:r>
      <w:r>
        <w:rPr>
          <w:rFonts w:ascii="Courier" w:hAnsi="Courier"/>
          <w:color w:val="AAAAAA"/>
        </w:rPr>
        <w:t xml:space="preserve"> </w:t>
      </w:r>
      <w:r>
        <w:rPr>
          <w:rFonts w:ascii="Courier" w:hAnsi="Courier"/>
          <w:b/>
          <w:bCs/>
          <w:color w:val="009999"/>
        </w:rPr>
        <w:t>if</w:t>
      </w:r>
      <w:r>
        <w:rPr>
          <w:rFonts w:ascii="Courier" w:hAnsi="Courier"/>
          <w:color w:val="AAAAAA"/>
        </w:rPr>
        <w:t xml:space="preserve"> (</w:t>
      </w:r>
      <w:proofErr w:type="spellStart"/>
      <w:r w:rsidR="009D611B">
        <w:fldChar w:fldCharType="begin"/>
      </w:r>
      <w:r w:rsidR="009D611B">
        <w:instrText xml:space="preserve"> HYPERLINK "http://docs.unity3d.com/Documentation/ScriptReference/Input.html" </w:instrText>
      </w:r>
      <w:r w:rsidR="009D611B">
        <w:fldChar w:fldCharType="separate"/>
      </w:r>
      <w:r>
        <w:rPr>
          <w:rStyle w:val="Hyperlink"/>
          <w:rFonts w:ascii="Courier" w:eastAsiaTheme="majorEastAsia" w:hAnsi="Courier"/>
          <w:b/>
          <w:bCs/>
          <w:color w:val="FF4444"/>
        </w:rPr>
        <w:t>Input</w:t>
      </w:r>
      <w:r w:rsidR="009D611B">
        <w:rPr>
          <w:rStyle w:val="Hyperlink"/>
          <w:rFonts w:ascii="Courier" w:eastAsiaTheme="majorEastAsia" w:hAnsi="Courier"/>
          <w:b/>
          <w:bCs/>
          <w:color w:val="FF4444"/>
        </w:rPr>
        <w:fldChar w:fldCharType="end"/>
      </w:r>
      <w:r>
        <w:rPr>
          <w:rFonts w:ascii="Courier" w:hAnsi="Courier"/>
          <w:color w:val="AAAAAA"/>
        </w:rPr>
        <w:t>.GetKey</w:t>
      </w:r>
      <w:proofErr w:type="spellEnd"/>
      <w:r>
        <w:rPr>
          <w:rFonts w:ascii="Courier" w:hAnsi="Courier"/>
          <w:color w:val="AAAAAA"/>
        </w:rPr>
        <w:t>(</w:t>
      </w:r>
      <w:proofErr w:type="spellStart"/>
      <w:r>
        <w:rPr>
          <w:rFonts w:ascii="Courier" w:hAnsi="Courier"/>
          <w:color w:val="AAAAAA"/>
        </w:rPr>
        <w:t>newGameKey</w:t>
      </w:r>
      <w:proofErr w:type="spellEnd"/>
      <w:r>
        <w:rPr>
          <w:rFonts w:ascii="Courier" w:hAnsi="Courier"/>
          <w:color w:val="AAAAAA"/>
        </w:rPr>
        <w:t>)) {</w:t>
      </w:r>
    </w:p>
    <w:p w14:paraId="231E56FD"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proofErr w:type="spellStart"/>
      <w:proofErr w:type="gramStart"/>
      <w:r>
        <w:rPr>
          <w:rFonts w:ascii="Courier" w:hAnsi="Courier"/>
          <w:color w:val="AAAAAA"/>
        </w:rPr>
        <w:t>BeginNewGame</w:t>
      </w:r>
      <w:proofErr w:type="spellEnd"/>
      <w:r>
        <w:rPr>
          <w:rFonts w:ascii="Courier" w:hAnsi="Courier"/>
          <w:color w:val="AAAAAA"/>
        </w:rPr>
        <w:t>(</w:t>
      </w:r>
      <w:proofErr w:type="gramEnd"/>
      <w:r>
        <w:rPr>
          <w:rFonts w:ascii="Courier" w:hAnsi="Courier"/>
          <w:color w:val="AAAAAA"/>
        </w:rPr>
        <w:t>);</w:t>
      </w:r>
    </w:p>
    <w:p w14:paraId="5DFBE62D"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w:t>
      </w:r>
    </w:p>
    <w:p w14:paraId="23BA2404"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53" w:author="Unknown">
        <w:r>
          <w:rPr>
            <w:rFonts w:ascii="Courier" w:hAnsi="Courier"/>
            <w:b/>
            <w:bCs/>
            <w:color w:val="009999"/>
            <w:shd w:val="clear" w:color="auto" w:fill="441111"/>
          </w:rPr>
          <w:t>else</w:t>
        </w:r>
        <w:r>
          <w:rPr>
            <w:rFonts w:ascii="Courier" w:hAnsi="Courier"/>
            <w:color w:val="AAAAAA"/>
            <w:shd w:val="clear" w:color="auto" w:fill="441111"/>
          </w:rPr>
          <w:t xml:space="preserve"> </w:t>
        </w:r>
        <w:r>
          <w:rPr>
            <w:rFonts w:ascii="Courier" w:hAnsi="Courier"/>
            <w:b/>
            <w:bCs/>
            <w:color w:val="009999"/>
            <w:shd w:val="clear" w:color="auto" w:fill="441111"/>
          </w:rPr>
          <w:t>if</w:t>
        </w:r>
        <w:r>
          <w:rPr>
            <w:rFonts w:ascii="Courier" w:hAnsi="Courier"/>
            <w:color w:val="AAAAAA"/>
            <w:shd w:val="clear" w:color="auto" w:fill="441111"/>
          </w:rPr>
          <w:t xml:space="preserve"> (</w:t>
        </w:r>
        <w:proofErr w:type="spellStart"/>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"http://docs.unity3d.com/Documentation/ScriptReference/Input.html" </w:instrText>
        </w:r>
        <w:r>
          <w:rPr>
            <w:rFonts w:ascii="Courier" w:hAnsi="Courier"/>
            <w:color w:val="AAAAAA"/>
            <w:shd w:val="clear" w:color="auto" w:fill="441111"/>
          </w:rPr>
          <w:fldChar w:fldCharType="separate"/>
        </w:r>
        <w:r>
          <w:rPr>
            <w:rStyle w:val="Hyperlink"/>
            <w:rFonts w:ascii="Courier" w:eastAsiaTheme="majorEastAsia" w:hAnsi="Courier"/>
            <w:b/>
            <w:bCs/>
            <w:color w:val="FF4444"/>
            <w:shd w:val="clear" w:color="auto" w:fill="441111"/>
          </w:rPr>
          <w:t>Input</w:t>
        </w:r>
        <w:r>
          <w:rPr>
            <w:rFonts w:ascii="Courier" w:hAnsi="Courier"/>
            <w:color w:val="AAAAAA"/>
            <w:shd w:val="clear" w:color="auto" w:fill="441111"/>
          </w:rPr>
          <w:fldChar w:fldCharType="end"/>
        </w:r>
        <w:r>
          <w:rPr>
            <w:rFonts w:ascii="Courier" w:hAnsi="Courier"/>
            <w:color w:val="AAAAAA"/>
            <w:shd w:val="clear" w:color="auto" w:fill="441111"/>
          </w:rPr>
          <w:t>.GetKeyDown</w:t>
        </w:r>
        <w:proofErr w:type="spellEnd"/>
        <w:r>
          <w:rPr>
            <w:rFonts w:ascii="Courier" w:hAnsi="Courier"/>
            <w:color w:val="AAAAAA"/>
            <w:shd w:val="clear" w:color="auto" w:fill="441111"/>
          </w:rPr>
          <w:t>(</w:t>
        </w:r>
        <w:proofErr w:type="spellStart"/>
        <w:r>
          <w:rPr>
            <w:rFonts w:ascii="Courier" w:hAnsi="Courier"/>
            <w:color w:val="AAAAAA"/>
            <w:shd w:val="clear" w:color="auto" w:fill="441111"/>
          </w:rPr>
          <w:t>saveKey</w:t>
        </w:r>
        <w:proofErr w:type="spellEnd"/>
        <w:r>
          <w:rPr>
            <w:rFonts w:ascii="Courier" w:hAnsi="Courier"/>
            <w:color w:val="AAAAAA"/>
            <w:shd w:val="clear" w:color="auto" w:fill="441111"/>
          </w:rPr>
          <w:t>)) {</w:t>
        </w:r>
      </w:ins>
    </w:p>
    <w:p w14:paraId="370474DC"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proofErr w:type="gramStart"/>
      <w:ins w:id="54" w:author="Unknown">
        <w:r>
          <w:rPr>
            <w:rFonts w:ascii="Courier" w:hAnsi="Courier"/>
            <w:color w:val="AAAAAA"/>
            <w:shd w:val="clear" w:color="auto" w:fill="441111"/>
          </w:rPr>
          <w:t>Save(</w:t>
        </w:r>
        <w:proofErr w:type="gramEnd"/>
        <w:r>
          <w:rPr>
            <w:rFonts w:ascii="Courier" w:hAnsi="Courier"/>
            <w:color w:val="AAAAAA"/>
            <w:shd w:val="clear" w:color="auto" w:fill="441111"/>
          </w:rPr>
          <w:t>);</w:t>
        </w:r>
      </w:ins>
    </w:p>
    <w:p w14:paraId="4103F9BB"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55" w:author="Unknown">
        <w:r>
          <w:rPr>
            <w:rFonts w:ascii="Courier" w:hAnsi="Courier"/>
            <w:color w:val="AAAAAA"/>
            <w:shd w:val="clear" w:color="auto" w:fill="441111"/>
          </w:rPr>
          <w:t>}</w:t>
        </w:r>
      </w:ins>
    </w:p>
    <w:p w14:paraId="509064A8" w14:textId="77777777" w:rsidR="00282C18" w:rsidRDefault="00282C18" w:rsidP="00282C18">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t>}</w:t>
      </w:r>
    </w:p>
    <w:p w14:paraId="54D0070D" w14:textId="77777777" w:rsidR="009D0137" w:rsidRDefault="009D0137" w:rsidP="009D0137">
      <w:pPr>
        <w:pStyle w:val="Heading2"/>
      </w:pPr>
      <w:r>
        <w:t xml:space="preserve">Why not use </w:t>
      </w:r>
      <w:proofErr w:type="spellStart"/>
      <w:r>
        <w:t>BinaryFormatter</w:t>
      </w:r>
      <w:proofErr w:type="spellEnd"/>
      <w:r>
        <w:t>?</w:t>
      </w:r>
    </w:p>
    <w:p w14:paraId="6B158E77" w14:textId="4BAB7169" w:rsidR="00A60615" w:rsidRDefault="009D0137" w:rsidP="009D0137">
      <w:pPr>
        <w:pStyle w:val="NormalWeb"/>
        <w:spacing w:before="240" w:beforeAutospacing="0" w:after="240" w:afterAutospacing="0"/>
      </w:pPr>
      <w:r>
        <w:t xml:space="preserve">While relying on </w:t>
      </w:r>
      <w:proofErr w:type="spellStart"/>
      <w:r>
        <w:t>BinaryFormatter</w:t>
      </w:r>
      <w:proofErr w:type="spellEnd"/>
      <w:r>
        <w:t xml:space="preserve"> can be convenient, it </w:t>
      </w:r>
      <w:proofErr w:type="gramStart"/>
      <w:r>
        <w:t>isn't</w:t>
      </w:r>
      <w:proofErr w:type="gramEnd"/>
      <w:r>
        <w:t xml:space="preserve"> possible to just serialize a game object hierarchy using a </w:t>
      </w:r>
      <w:proofErr w:type="spellStart"/>
      <w:r>
        <w:t>BinaryFormatter</w:t>
      </w:r>
      <w:proofErr w:type="spellEnd"/>
      <w:r>
        <w:t xml:space="preserve"> and deserialize it later. The game object hierarchy </w:t>
      </w:r>
      <w:proofErr w:type="gramStart"/>
      <w:r>
        <w:t>has to</w:t>
      </w:r>
      <w:proofErr w:type="gramEnd"/>
      <w:r>
        <w:t xml:space="preserve"> be recreated manually. Also, writing every bit of data ourselves gives us total control and understanding. Besides that, manually writing data requires less space and memory, is quicker, and makes it easier to support an evolving save file format. Sometimes, games that have already been released drastically change </w:t>
      </w:r>
      <w:proofErr w:type="gramStart"/>
      <w:r>
        <w:t>what's</w:t>
      </w:r>
      <w:proofErr w:type="gramEnd"/>
      <w:r>
        <w:t xml:space="preserve"> stored after an update or expansion. Some of those games can then no longer load a player's old save files. Ideally, a game remains </w:t>
      </w:r>
      <w:proofErr w:type="gramStart"/>
      <w:r>
        <w:t>backwards-compatible</w:t>
      </w:r>
      <w:proofErr w:type="gramEnd"/>
      <w:r>
        <w:t xml:space="preserve"> with all its save file versions.</w:t>
      </w:r>
    </w:p>
    <w:p w14:paraId="0D903018" w14:textId="77777777" w:rsidR="009D0137" w:rsidRDefault="009D0137" w:rsidP="009D0137">
      <w:pPr>
        <w:pStyle w:val="Heading2"/>
      </w:pPr>
      <w:r>
        <w:t>Loading Data</w:t>
      </w:r>
    </w:p>
    <w:p w14:paraId="6F91C209" w14:textId="77777777" w:rsidR="009D0137" w:rsidRPr="009D0137" w:rsidRDefault="009D0137" w:rsidP="009D0137">
      <w:r w:rsidRPr="009D0137">
        <w:t>To load the data that we just saved, we have to again open the file, this time with </w:t>
      </w:r>
      <w:proofErr w:type="spellStart"/>
      <w:r w:rsidR="009D611B">
        <w:fldChar w:fldCharType="begin"/>
      </w:r>
      <w:r w:rsidR="009D611B">
        <w:instrText xml:space="preserve"> HYPERLINK "http://social.msdn.microsoft.com/search/en-us?query=FileMode" </w:instrText>
      </w:r>
      <w:r w:rsidR="009D611B">
        <w:fldChar w:fldCharType="separate"/>
      </w:r>
      <w:r w:rsidRPr="009D0137">
        <w:rPr>
          <w:rStyle w:val="Hyperlink"/>
        </w:rPr>
        <w:t>FileMode</w:t>
      </w:r>
      <w:r w:rsidR="009D611B">
        <w:rPr>
          <w:rStyle w:val="Hyperlink"/>
        </w:rPr>
        <w:fldChar w:fldCharType="end"/>
      </w:r>
      <w:r w:rsidRPr="009D0137">
        <w:t>.Open</w:t>
      </w:r>
      <w:proofErr w:type="spellEnd"/>
      <w:r w:rsidRPr="009D0137">
        <w:t> as the second argument. Instead of a </w:t>
      </w:r>
      <w:proofErr w:type="spellStart"/>
      <w:r w:rsidR="009D611B">
        <w:fldChar w:fldCharType="begin"/>
      </w:r>
      <w:r w:rsidR="009D611B">
        <w:instrText xml:space="preserve"> HYPERLINK "http://social.msdn.microsoft.com/search/en-us?query=BinaryWriter" </w:instrText>
      </w:r>
      <w:r w:rsidR="009D611B">
        <w:fldChar w:fldCharType="separate"/>
      </w:r>
      <w:r w:rsidRPr="009D0137">
        <w:rPr>
          <w:rStyle w:val="Hyperlink"/>
        </w:rPr>
        <w:t>BinaryWriter</w:t>
      </w:r>
      <w:proofErr w:type="spellEnd"/>
      <w:r w:rsidR="009D611B">
        <w:rPr>
          <w:rStyle w:val="Hyperlink"/>
        </w:rPr>
        <w:fldChar w:fldCharType="end"/>
      </w:r>
      <w:r w:rsidRPr="009D0137">
        <w:t>, we have to use a </w:t>
      </w:r>
      <w:proofErr w:type="spellStart"/>
      <w:r w:rsidR="009D611B">
        <w:fldChar w:fldCharType="begin"/>
      </w:r>
      <w:r w:rsidR="009D611B">
        <w:instrText xml:space="preserve"> HYPERLINK "http://social.msdn.microsoft.com/search/en-us?query=BinaryReader" </w:instrText>
      </w:r>
      <w:r w:rsidR="009D611B">
        <w:fldChar w:fldCharType="separate"/>
      </w:r>
      <w:r w:rsidRPr="009D0137">
        <w:rPr>
          <w:rStyle w:val="Hyperlink"/>
        </w:rPr>
        <w:t>BinaryReader</w:t>
      </w:r>
      <w:proofErr w:type="spellEnd"/>
      <w:r w:rsidR="009D611B">
        <w:rPr>
          <w:rStyle w:val="Hyperlink"/>
        </w:rPr>
        <w:fldChar w:fldCharType="end"/>
      </w:r>
      <w:r w:rsidRPr="009D0137">
        <w:t>. Do this in a new Load method, once again with a using statement.</w:t>
      </w:r>
    </w:p>
    <w:p w14:paraId="45CDD1C0"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56" w:author="Unknown">
        <w:r>
          <w:rPr>
            <w:rFonts w:ascii="Courier" w:hAnsi="Courier"/>
            <w:b/>
            <w:bCs/>
            <w:color w:val="009999"/>
            <w:shd w:val="clear" w:color="auto" w:fill="441111"/>
          </w:rPr>
          <w:t>void</w:t>
        </w:r>
        <w:r>
          <w:rPr>
            <w:rFonts w:ascii="Courier" w:hAnsi="Courier"/>
            <w:color w:val="AAAAAA"/>
            <w:shd w:val="clear" w:color="auto" w:fill="441111"/>
          </w:rPr>
          <w:t xml:space="preserve"> Load () {</w:t>
        </w:r>
      </w:ins>
    </w:p>
    <w:p w14:paraId="03F47D9B"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57" w:author="Unknown">
        <w:r>
          <w:rPr>
            <w:rFonts w:ascii="Courier" w:hAnsi="Courier"/>
            <w:b/>
            <w:bCs/>
            <w:color w:val="009999"/>
            <w:shd w:val="clear" w:color="auto" w:fill="441111"/>
          </w:rPr>
          <w:t>using</w:t>
        </w:r>
        <w:r>
          <w:rPr>
            <w:rFonts w:ascii="Courier" w:hAnsi="Courier"/>
            <w:color w:val="AAAAAA"/>
            <w:shd w:val="clear" w:color="auto" w:fill="441111"/>
          </w:rPr>
          <w:t xml:space="preserve"> (</w:t>
        </w:r>
      </w:ins>
    </w:p>
    <w:p w14:paraId="55836864"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58" w:author="Unknown">
        <w:r>
          <w:rPr>
            <w:rFonts w:ascii="Courier" w:hAnsi="Courier"/>
            <w:b/>
            <w:bCs/>
            <w:color w:val="009999"/>
            <w:shd w:val="clear" w:color="auto" w:fill="441111"/>
          </w:rPr>
          <w:t>var</w:t>
        </w:r>
        <w:r>
          <w:rPr>
            <w:rFonts w:ascii="Courier" w:hAnsi="Courier"/>
            <w:color w:val="AAAAAA"/>
            <w:shd w:val="clear" w:color="auto" w:fill="441111"/>
          </w:rPr>
          <w:t xml:space="preserve"> reader = </w:t>
        </w:r>
        <w:r>
          <w:rPr>
            <w:rFonts w:ascii="Courier" w:hAnsi="Courier"/>
            <w:b/>
            <w:bCs/>
            <w:color w:val="009999"/>
            <w:shd w:val="clear" w:color="auto" w:fill="441111"/>
          </w:rPr>
          <w:t>new</w:t>
        </w:r>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"http://social.msdn.microsoft.com/search/en-us?query=BinaryReader"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BinaryReader</w:t>
        </w:r>
        <w:proofErr w:type="spellEnd"/>
        <w:r>
          <w:rPr>
            <w:rFonts w:ascii="Courier" w:hAnsi="Courier"/>
            <w:color w:val="AAAAAA"/>
            <w:shd w:val="clear" w:color="auto" w:fill="441111"/>
          </w:rPr>
          <w:fldChar w:fldCharType="end"/>
        </w:r>
        <w:r>
          <w:rPr>
            <w:rFonts w:ascii="Courier" w:hAnsi="Courier"/>
            <w:color w:val="AAAAAA"/>
            <w:shd w:val="clear" w:color="auto" w:fill="441111"/>
          </w:rPr>
          <w:t>(</w:t>
        </w:r>
        <w:proofErr w:type="spellStart"/>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"http://social.msdn.microsoft.com/search/en-us?query=File" </w:instrText>
        </w:r>
        <w:r>
          <w:rPr>
            <w:rFonts w:ascii="Courier" w:hAnsi="Courier"/>
            <w:color w:val="AAAAAA"/>
            <w:shd w:val="clear" w:color="auto" w:fill="441111"/>
          </w:rPr>
          <w:fldChar w:fldCharType="separate"/>
        </w:r>
        <w:r>
          <w:rPr>
            <w:rStyle w:val="Hyperlink"/>
            <w:rFonts w:ascii="Courier" w:hAnsi="Courier"/>
            <w:b/>
            <w:bCs/>
            <w:color w:val="FF4444"/>
            <w:shd w:val="clear" w:color="auto" w:fill="441111"/>
          </w:rPr>
          <w:t>File</w:t>
        </w:r>
        <w:r>
          <w:rPr>
            <w:rFonts w:ascii="Courier" w:hAnsi="Courier"/>
            <w:color w:val="AAAAAA"/>
            <w:shd w:val="clear" w:color="auto" w:fill="441111"/>
          </w:rPr>
          <w:fldChar w:fldCharType="end"/>
        </w:r>
        <w:r>
          <w:rPr>
            <w:rFonts w:ascii="Courier" w:hAnsi="Courier"/>
            <w:color w:val="AAAAAA"/>
            <w:shd w:val="clear" w:color="auto" w:fill="441111"/>
          </w:rPr>
          <w:t>.Open</w:t>
        </w:r>
        <w:proofErr w:type="spellEnd"/>
        <w:r>
          <w:rPr>
            <w:rFonts w:ascii="Courier" w:hAnsi="Courier"/>
            <w:color w:val="AAAAAA"/>
            <w:shd w:val="clear" w:color="auto" w:fill="441111"/>
          </w:rPr>
          <w:t>(</w:t>
        </w:r>
        <w:proofErr w:type="spellStart"/>
        <w:r>
          <w:rPr>
            <w:rFonts w:ascii="Courier" w:hAnsi="Courier"/>
            <w:color w:val="AAAAAA"/>
            <w:shd w:val="clear" w:color="auto" w:fill="441111"/>
          </w:rPr>
          <w:t>savePath</w:t>
        </w:r>
        <w:proofErr w:type="spellEnd"/>
        <w:r>
          <w:rPr>
            <w:rFonts w:ascii="Courier" w:hAnsi="Courier"/>
            <w:color w:val="AAAAAA"/>
            <w:shd w:val="clear" w:color="auto" w:fill="441111"/>
          </w:rPr>
          <w:t xml:space="preserve">, </w:t>
        </w:r>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"http://social.msdn.microsoft.com/search/en-us?query=FileMode" </w:instrText>
        </w:r>
        <w:r>
          <w:rPr>
            <w:rFonts w:ascii="Courier" w:hAnsi="Courier"/>
            <w:color w:val="AAAAAA"/>
            <w:shd w:val="clear" w:color="auto" w:fill="441111"/>
          </w:rPr>
          <w:fldChar w:fldCharType="separate"/>
        </w:r>
        <w:proofErr w:type="spellStart"/>
        <w:r>
          <w:rPr>
            <w:rStyle w:val="Hyperlink"/>
            <w:rFonts w:ascii="Courier" w:hAnsi="Courier"/>
            <w:b/>
            <w:bCs/>
            <w:color w:val="FF4444"/>
            <w:shd w:val="clear" w:color="auto" w:fill="441111"/>
          </w:rPr>
          <w:t>FileMode</w:t>
        </w:r>
        <w:r>
          <w:rPr>
            <w:rFonts w:ascii="Courier" w:hAnsi="Courier"/>
            <w:color w:val="AAAAAA"/>
            <w:shd w:val="clear" w:color="auto" w:fill="441111"/>
          </w:rPr>
          <w:fldChar w:fldCharType="end"/>
        </w:r>
        <w:r>
          <w:rPr>
            <w:rFonts w:ascii="Courier" w:hAnsi="Courier"/>
            <w:color w:val="AAAAAA"/>
            <w:shd w:val="clear" w:color="auto" w:fill="441111"/>
          </w:rPr>
          <w:t>.Open</w:t>
        </w:r>
        <w:proofErr w:type="spellEnd"/>
        <w:r>
          <w:rPr>
            <w:rFonts w:ascii="Courier" w:hAnsi="Courier"/>
            <w:color w:val="AAAAAA"/>
            <w:shd w:val="clear" w:color="auto" w:fill="441111"/>
          </w:rPr>
          <w:t>))</w:t>
        </w:r>
      </w:ins>
    </w:p>
    <w:p w14:paraId="2D48B04D"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ins w:id="59" w:author="Unknown">
        <w:r>
          <w:rPr>
            <w:rFonts w:ascii="Courier" w:hAnsi="Courier"/>
            <w:color w:val="AAAAAA"/>
            <w:shd w:val="clear" w:color="auto" w:fill="441111"/>
          </w:rPr>
          <w:t>) {}</w:t>
        </w:r>
      </w:ins>
    </w:p>
    <w:p w14:paraId="58A049FF"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ins w:id="60" w:author="Unknown">
        <w:r>
          <w:rPr>
            <w:rFonts w:ascii="Courier" w:hAnsi="Courier"/>
            <w:color w:val="AAAAAA"/>
            <w:shd w:val="clear" w:color="auto" w:fill="441111"/>
          </w:rPr>
          <w:t>}</w:t>
        </w:r>
      </w:ins>
    </w:p>
    <w:p w14:paraId="1843952E" w14:textId="77777777" w:rsidR="009D0137" w:rsidRPr="009D0137" w:rsidRDefault="009D0137" w:rsidP="009D0137">
      <w:r w:rsidRPr="009D0137">
        <w:t xml:space="preserve">The first thing we wrote to the file was the count property of our list, so that is also the first thing to read. We do this with the ReadInt32 method of our reader. We </w:t>
      </w:r>
      <w:proofErr w:type="gramStart"/>
      <w:r w:rsidRPr="009D0137">
        <w:t>have to</w:t>
      </w:r>
      <w:proofErr w:type="gramEnd"/>
      <w:r w:rsidRPr="009D0137">
        <w:t xml:space="preserve"> be explicit what we read, because there is no parameter that makes this clear. The suffix 32 refers to the size of the integer, which is four bytes, thus 32 bits. There are also larger and smaller integer variants, but we </w:t>
      </w:r>
      <w:proofErr w:type="gramStart"/>
      <w:r w:rsidRPr="009D0137">
        <w:t>don't</w:t>
      </w:r>
      <w:proofErr w:type="gramEnd"/>
      <w:r w:rsidRPr="009D0137">
        <w:t xml:space="preserve"> use those.</w:t>
      </w:r>
    </w:p>
    <w:p w14:paraId="73BEBB82"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b/>
          <w:bCs/>
          <w:color w:val="009999"/>
        </w:rPr>
        <w:t>using</w:t>
      </w:r>
      <w:r>
        <w:rPr>
          <w:rFonts w:ascii="Courier" w:hAnsi="Courier"/>
          <w:color w:val="AAAAAA"/>
        </w:rPr>
        <w:t xml:space="preserve"> (</w:t>
      </w:r>
    </w:p>
    <w:p w14:paraId="772C5419"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b/>
          <w:bCs/>
          <w:color w:val="009999"/>
        </w:rPr>
        <w:t>var</w:t>
      </w:r>
      <w:r>
        <w:rPr>
          <w:rFonts w:ascii="Courier" w:hAnsi="Courier"/>
          <w:color w:val="AAAAAA"/>
        </w:rPr>
        <w:t xml:space="preserve"> reader = </w:t>
      </w:r>
      <w:r>
        <w:rPr>
          <w:rFonts w:ascii="Courier" w:hAnsi="Courier"/>
          <w:b/>
          <w:bCs/>
          <w:color w:val="009999"/>
        </w:rPr>
        <w:t>new</w:t>
      </w:r>
      <w:r>
        <w:rPr>
          <w:rFonts w:ascii="Courier" w:hAnsi="Courier"/>
          <w:color w:val="AAAAAA"/>
        </w:rPr>
        <w:t xml:space="preserve"> </w:t>
      </w:r>
      <w:hyperlink r:id="rId60" w:history="1">
        <w:proofErr w:type="spellStart"/>
        <w:r>
          <w:rPr>
            <w:rStyle w:val="Hyperlink"/>
            <w:rFonts w:ascii="Courier" w:hAnsi="Courier"/>
            <w:b/>
            <w:bCs/>
            <w:color w:val="FF4444"/>
          </w:rPr>
          <w:t>BinaryReader</w:t>
        </w:r>
        <w:proofErr w:type="spellEnd"/>
      </w:hyperlink>
      <w:r>
        <w:rPr>
          <w:rFonts w:ascii="Courier" w:hAnsi="Courier"/>
          <w:color w:val="AAAAAA"/>
        </w:rPr>
        <w:t>(</w:t>
      </w:r>
      <w:proofErr w:type="spellStart"/>
      <w:r w:rsidR="009D611B">
        <w:fldChar w:fldCharType="begin"/>
      </w:r>
      <w:r w:rsidR="009D611B">
        <w:instrText xml:space="preserve"> HYPERLINK "http://social.msdn.microsoft.com/search/en-us?query=File" </w:instrText>
      </w:r>
      <w:r w:rsidR="009D611B">
        <w:fldChar w:fldCharType="separate"/>
      </w:r>
      <w:r>
        <w:rPr>
          <w:rStyle w:val="Hyperlink"/>
          <w:rFonts w:ascii="Courier" w:hAnsi="Courier"/>
          <w:b/>
          <w:bCs/>
          <w:color w:val="FF4444"/>
        </w:rPr>
        <w:t>File</w:t>
      </w:r>
      <w:r w:rsidR="009D611B">
        <w:rPr>
          <w:rStyle w:val="Hyperlink"/>
          <w:rFonts w:ascii="Courier" w:hAnsi="Courier"/>
          <w:b/>
          <w:bCs/>
          <w:color w:val="FF4444"/>
        </w:rPr>
        <w:fldChar w:fldCharType="end"/>
      </w:r>
      <w:r>
        <w:rPr>
          <w:rFonts w:ascii="Courier" w:hAnsi="Courier"/>
          <w:color w:val="AAAAAA"/>
        </w:rPr>
        <w:t>.Open</w:t>
      </w:r>
      <w:proofErr w:type="spellEnd"/>
      <w:r>
        <w:rPr>
          <w:rFonts w:ascii="Courier" w:hAnsi="Courier"/>
          <w:color w:val="AAAAAA"/>
        </w:rPr>
        <w:t>(</w:t>
      </w:r>
      <w:proofErr w:type="spellStart"/>
      <w:r>
        <w:rPr>
          <w:rFonts w:ascii="Courier" w:hAnsi="Courier"/>
          <w:color w:val="AAAAAA"/>
        </w:rPr>
        <w:t>savePath</w:t>
      </w:r>
      <w:proofErr w:type="spellEnd"/>
      <w:r>
        <w:rPr>
          <w:rFonts w:ascii="Courier" w:hAnsi="Courier"/>
          <w:color w:val="AAAAAA"/>
        </w:rPr>
        <w:t xml:space="preserve">, </w:t>
      </w:r>
      <w:hyperlink r:id="rId61" w:history="1">
        <w:proofErr w:type="spellStart"/>
        <w:r>
          <w:rPr>
            <w:rStyle w:val="Hyperlink"/>
            <w:rFonts w:ascii="Courier" w:hAnsi="Courier"/>
            <w:b/>
            <w:bCs/>
            <w:color w:val="FF4444"/>
          </w:rPr>
          <w:t>FileMode</w:t>
        </w:r>
      </w:hyperlink>
      <w:r>
        <w:rPr>
          <w:rFonts w:ascii="Courier" w:hAnsi="Courier"/>
          <w:color w:val="AAAAAA"/>
        </w:rPr>
        <w:t>.Open</w:t>
      </w:r>
      <w:proofErr w:type="spellEnd"/>
      <w:r>
        <w:rPr>
          <w:rFonts w:ascii="Courier" w:hAnsi="Courier"/>
          <w:color w:val="AAAAAA"/>
        </w:rPr>
        <w:t>))</w:t>
      </w:r>
    </w:p>
    <w:p w14:paraId="7AA3363E"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 {</w:t>
      </w:r>
    </w:p>
    <w:p w14:paraId="6264EFC4"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61" w:author="Unknown">
        <w:r>
          <w:rPr>
            <w:rFonts w:ascii="Courier" w:hAnsi="Courier"/>
            <w:b/>
            <w:bCs/>
            <w:color w:val="AAAAAA"/>
            <w:shd w:val="clear" w:color="auto" w:fill="441111"/>
          </w:rPr>
          <w:t>int</w:t>
        </w:r>
        <w:r>
          <w:rPr>
            <w:rFonts w:ascii="Courier" w:hAnsi="Courier"/>
            <w:color w:val="AAAAAA"/>
            <w:shd w:val="clear" w:color="auto" w:fill="441111"/>
          </w:rPr>
          <w:t xml:space="preserve"> count = </w:t>
        </w:r>
        <w:proofErr w:type="gramStart"/>
        <w:r>
          <w:rPr>
            <w:rFonts w:ascii="Courier" w:hAnsi="Courier"/>
            <w:color w:val="AAAAAA"/>
            <w:shd w:val="clear" w:color="auto" w:fill="441111"/>
          </w:rPr>
          <w:t>reader.ReadInt</w:t>
        </w:r>
        <w:proofErr w:type="gramEnd"/>
        <w:r>
          <w:rPr>
            <w:rFonts w:ascii="Courier" w:hAnsi="Courier"/>
            <w:color w:val="AAAAAA"/>
            <w:shd w:val="clear" w:color="auto" w:fill="441111"/>
          </w:rPr>
          <w:t>32();</w:t>
        </w:r>
      </w:ins>
    </w:p>
    <w:p w14:paraId="554F2D29"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t>}</w:t>
      </w:r>
    </w:p>
    <w:p w14:paraId="59845A81" w14:textId="77777777" w:rsidR="009D0137" w:rsidRPr="009D0137" w:rsidRDefault="009D0137" w:rsidP="009D0137">
      <w:r w:rsidRPr="009D0137">
        <w:t xml:space="preserve">After reading the count, we know how many objects were saved. We </w:t>
      </w:r>
      <w:proofErr w:type="gramStart"/>
      <w:r w:rsidRPr="009D0137">
        <w:t>have to</w:t>
      </w:r>
      <w:proofErr w:type="gramEnd"/>
      <w:r w:rsidRPr="009D0137">
        <w:t xml:space="preserve"> read that many positions from the file. Do this with a loop, reading three floats per iteration, for the X, Y, and Z components of a position vector. A single-precision float is read with the </w:t>
      </w:r>
      <w:proofErr w:type="spellStart"/>
      <w:r w:rsidRPr="009D0137">
        <w:t>ReadSingle</w:t>
      </w:r>
      <w:proofErr w:type="spellEnd"/>
      <w:r w:rsidRPr="009D0137">
        <w:t> method. A double-precision double would be read with the </w:t>
      </w:r>
      <w:proofErr w:type="spellStart"/>
      <w:r w:rsidRPr="009D0137">
        <w:t>ReadDouble</w:t>
      </w:r>
      <w:proofErr w:type="spellEnd"/>
      <w:r w:rsidRPr="009D0137">
        <w:t> method.</w:t>
      </w:r>
    </w:p>
    <w:p w14:paraId="4590F42F"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b/>
          <w:bCs/>
          <w:color w:val="AAAAAA"/>
        </w:rPr>
        <w:t>int</w:t>
      </w:r>
      <w:r>
        <w:rPr>
          <w:rFonts w:ascii="Courier" w:hAnsi="Courier"/>
          <w:color w:val="AAAAAA"/>
        </w:rPr>
        <w:t xml:space="preserve"> count = </w:t>
      </w:r>
      <w:proofErr w:type="gramStart"/>
      <w:r>
        <w:rPr>
          <w:rFonts w:ascii="Courier" w:hAnsi="Courier"/>
          <w:color w:val="AAAAAA"/>
        </w:rPr>
        <w:t>reader.ReadInt</w:t>
      </w:r>
      <w:proofErr w:type="gramEnd"/>
      <w:r>
        <w:rPr>
          <w:rFonts w:ascii="Courier" w:hAnsi="Courier"/>
          <w:color w:val="AAAAAA"/>
        </w:rPr>
        <w:t>32();</w:t>
      </w:r>
    </w:p>
    <w:p w14:paraId="64F48970"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62" w:author="Unknown">
        <w:r>
          <w:rPr>
            <w:rFonts w:ascii="Courier" w:hAnsi="Courier"/>
            <w:b/>
            <w:bCs/>
            <w:color w:val="009999"/>
            <w:shd w:val="clear" w:color="auto" w:fill="441111"/>
          </w:rPr>
          <w:t>for</w:t>
        </w:r>
        <w:r>
          <w:rPr>
            <w:rFonts w:ascii="Courier" w:hAnsi="Courier"/>
            <w:color w:val="AAAAAA"/>
            <w:shd w:val="clear" w:color="auto" w:fill="441111"/>
          </w:rPr>
          <w:t xml:space="preserve"> (</w:t>
        </w:r>
        <w:r>
          <w:rPr>
            <w:rFonts w:ascii="Courier" w:hAnsi="Courier"/>
            <w:b/>
            <w:bCs/>
            <w:color w:val="AAAAAA"/>
            <w:shd w:val="clear" w:color="auto" w:fill="441111"/>
          </w:rPr>
          <w:t>int</w:t>
        </w:r>
        <w:r>
          <w:rPr>
            <w:rFonts w:ascii="Courier" w:hAnsi="Courier"/>
            <w:color w:val="AAAAAA"/>
            <w:shd w:val="clear" w:color="auto" w:fill="441111"/>
          </w:rPr>
          <w:t xml:space="preserve"> i = </w:t>
        </w:r>
        <w:r>
          <w:rPr>
            <w:rStyle w:val="constant"/>
            <w:rFonts w:ascii="Courier" w:hAnsi="Courier"/>
            <w:color w:val="EDD400"/>
            <w:shd w:val="clear" w:color="auto" w:fill="441111"/>
          </w:rPr>
          <w:t>0</w:t>
        </w:r>
        <w:r>
          <w:rPr>
            <w:rFonts w:ascii="Courier" w:hAnsi="Courier"/>
            <w:color w:val="AAAAAA"/>
            <w:shd w:val="clear" w:color="auto" w:fill="441111"/>
          </w:rPr>
          <w:t>; i &lt; count; i++) {</w:t>
        </w:r>
      </w:ins>
    </w:p>
    <w:p w14:paraId="144969C7"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color w:val="AAAAAA"/>
        </w:rPr>
        <w:tab/>
      </w:r>
      <w:ins w:id="63" w:author="Unknown">
        <w:r>
          <w:rPr>
            <w:rFonts w:ascii="Courier" w:hAnsi="Courier"/>
            <w:color w:val="AAAAAA"/>
            <w:shd w:val="clear" w:color="auto" w:fill="441111"/>
          </w:rPr>
          <w:fldChar w:fldCharType="begin"/>
        </w:r>
        <w:r>
          <w:rPr>
            <w:rFonts w:ascii="Courier" w:hAnsi="Courier"/>
            <w:color w:val="AAAAAA"/>
            <w:shd w:val="clear" w:color="auto" w:fill="441111"/>
          </w:rPr>
          <w:instrText xml:space="preserve"> HYPERLINK "http://docs.unity3d.com/Documentation/ScriptReference/Vector3.html" </w:instrText>
        </w:r>
        <w:r>
          <w:rPr>
            <w:rFonts w:ascii="Courier" w:hAnsi="Courier"/>
            <w:color w:val="AAAAAA"/>
            <w:shd w:val="clear" w:color="auto" w:fill="441111"/>
          </w:rPr>
          <w:fldChar w:fldCharType="separate"/>
        </w:r>
        <w:r>
          <w:rPr>
            <w:rStyle w:val="Hyperlink"/>
            <w:rFonts w:ascii="Courier" w:hAnsi="Courier"/>
            <w:b/>
            <w:bCs/>
            <w:color w:val="FF4444"/>
            <w:shd w:val="clear" w:color="auto" w:fill="441111"/>
          </w:rPr>
          <w:t>Vector3</w:t>
        </w:r>
        <w:r>
          <w:rPr>
            <w:rFonts w:ascii="Courier" w:hAnsi="Courier"/>
            <w:color w:val="AAAAAA"/>
            <w:shd w:val="clear" w:color="auto" w:fill="441111"/>
          </w:rPr>
          <w:fldChar w:fldCharType="end"/>
        </w:r>
        <w:r>
          <w:rPr>
            <w:rFonts w:ascii="Courier" w:hAnsi="Courier"/>
            <w:color w:val="AAAAAA"/>
            <w:shd w:val="clear" w:color="auto" w:fill="441111"/>
          </w:rPr>
          <w:t xml:space="preserve"> </w:t>
        </w:r>
        <w:proofErr w:type="gramStart"/>
        <w:r>
          <w:rPr>
            <w:rFonts w:ascii="Courier" w:hAnsi="Courier"/>
            <w:color w:val="AAAAAA"/>
            <w:shd w:val="clear" w:color="auto" w:fill="441111"/>
          </w:rPr>
          <w:t>p;</w:t>
        </w:r>
      </w:ins>
      <w:proofErr w:type="gramEnd"/>
    </w:p>
    <w:p w14:paraId="5F6BB3D5"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lastRenderedPageBreak/>
        <w:tab/>
      </w:r>
      <w:r>
        <w:rPr>
          <w:rFonts w:ascii="Courier" w:hAnsi="Courier"/>
          <w:color w:val="AAAAAA"/>
        </w:rPr>
        <w:tab/>
      </w:r>
      <w:r>
        <w:rPr>
          <w:rFonts w:ascii="Courier" w:hAnsi="Courier"/>
          <w:color w:val="AAAAAA"/>
        </w:rPr>
        <w:tab/>
      </w:r>
      <w:r>
        <w:rPr>
          <w:rFonts w:ascii="Courier" w:hAnsi="Courier"/>
          <w:color w:val="AAAAAA"/>
        </w:rPr>
        <w:tab/>
      </w:r>
      <w:proofErr w:type="spellStart"/>
      <w:ins w:id="64" w:author="Unknown">
        <w:r>
          <w:rPr>
            <w:rFonts w:ascii="Courier" w:hAnsi="Courier"/>
            <w:color w:val="AAAAAA"/>
            <w:shd w:val="clear" w:color="auto" w:fill="441111"/>
          </w:rPr>
          <w:t>p.x</w:t>
        </w:r>
        <w:proofErr w:type="spellEnd"/>
        <w:r>
          <w:rPr>
            <w:rFonts w:ascii="Courier" w:hAnsi="Courier"/>
            <w:color w:val="AAAAAA"/>
            <w:shd w:val="clear" w:color="auto" w:fill="441111"/>
          </w:rPr>
          <w:t xml:space="preserve"> = </w:t>
        </w:r>
        <w:proofErr w:type="spellStart"/>
        <w:proofErr w:type="gramStart"/>
        <w:r>
          <w:rPr>
            <w:rFonts w:ascii="Courier" w:hAnsi="Courier"/>
            <w:color w:val="AAAAAA"/>
            <w:shd w:val="clear" w:color="auto" w:fill="441111"/>
          </w:rPr>
          <w:t>reader.ReadSingle</w:t>
        </w:r>
        <w:proofErr w:type="spellEnd"/>
        <w:proofErr w:type="gramEnd"/>
        <w:r>
          <w:rPr>
            <w:rFonts w:ascii="Courier" w:hAnsi="Courier"/>
            <w:color w:val="AAAAAA"/>
            <w:shd w:val="clear" w:color="auto" w:fill="441111"/>
          </w:rPr>
          <w:t>();</w:t>
        </w:r>
      </w:ins>
    </w:p>
    <w:p w14:paraId="41DEE997"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color w:val="AAAAAA"/>
        </w:rPr>
        <w:tab/>
      </w:r>
      <w:proofErr w:type="spellStart"/>
      <w:proofErr w:type="gramStart"/>
      <w:ins w:id="65" w:author="Unknown">
        <w:r>
          <w:rPr>
            <w:rFonts w:ascii="Courier" w:hAnsi="Courier"/>
            <w:color w:val="AAAAAA"/>
            <w:shd w:val="clear" w:color="auto" w:fill="441111"/>
          </w:rPr>
          <w:t>p.y</w:t>
        </w:r>
        <w:proofErr w:type="spellEnd"/>
        <w:proofErr w:type="gramEnd"/>
        <w:r>
          <w:rPr>
            <w:rFonts w:ascii="Courier" w:hAnsi="Courier"/>
            <w:color w:val="AAAAAA"/>
            <w:shd w:val="clear" w:color="auto" w:fill="441111"/>
          </w:rPr>
          <w:t xml:space="preserve"> = </w:t>
        </w:r>
        <w:proofErr w:type="spellStart"/>
        <w:r>
          <w:rPr>
            <w:rFonts w:ascii="Courier" w:hAnsi="Courier"/>
            <w:color w:val="AAAAAA"/>
            <w:shd w:val="clear" w:color="auto" w:fill="441111"/>
          </w:rPr>
          <w:t>reader.ReadSingle</w:t>
        </w:r>
        <w:proofErr w:type="spellEnd"/>
        <w:r>
          <w:rPr>
            <w:rFonts w:ascii="Courier" w:hAnsi="Courier"/>
            <w:color w:val="AAAAAA"/>
            <w:shd w:val="clear" w:color="auto" w:fill="441111"/>
          </w:rPr>
          <w:t>();</w:t>
        </w:r>
      </w:ins>
    </w:p>
    <w:p w14:paraId="1FB41F52"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r>
        <w:rPr>
          <w:rFonts w:ascii="Courier" w:hAnsi="Courier"/>
          <w:color w:val="AAAAAA"/>
        </w:rPr>
        <w:tab/>
      </w:r>
      <w:proofErr w:type="spellStart"/>
      <w:proofErr w:type="gramStart"/>
      <w:ins w:id="66" w:author="Unknown">
        <w:r>
          <w:rPr>
            <w:rFonts w:ascii="Courier" w:hAnsi="Courier"/>
            <w:color w:val="AAAAAA"/>
            <w:shd w:val="clear" w:color="auto" w:fill="441111"/>
          </w:rPr>
          <w:t>p.z</w:t>
        </w:r>
        <w:proofErr w:type="spellEnd"/>
        <w:proofErr w:type="gramEnd"/>
        <w:r>
          <w:rPr>
            <w:rFonts w:ascii="Courier" w:hAnsi="Courier"/>
            <w:color w:val="AAAAAA"/>
            <w:shd w:val="clear" w:color="auto" w:fill="441111"/>
          </w:rPr>
          <w:t xml:space="preserve"> = </w:t>
        </w:r>
        <w:proofErr w:type="spellStart"/>
        <w:r>
          <w:rPr>
            <w:rFonts w:ascii="Courier" w:hAnsi="Courier"/>
            <w:color w:val="AAAAAA"/>
            <w:shd w:val="clear" w:color="auto" w:fill="441111"/>
          </w:rPr>
          <w:t>reader.ReadSingle</w:t>
        </w:r>
        <w:proofErr w:type="spellEnd"/>
        <w:r>
          <w:rPr>
            <w:rFonts w:ascii="Courier" w:hAnsi="Courier"/>
            <w:color w:val="AAAAAA"/>
            <w:shd w:val="clear" w:color="auto" w:fill="441111"/>
          </w:rPr>
          <w:t>();</w:t>
        </w:r>
      </w:ins>
    </w:p>
    <w:p w14:paraId="5C2261FB" w14:textId="77777777" w:rsidR="009D0137" w:rsidRDefault="009D0137" w:rsidP="009D0137">
      <w:pPr>
        <w:pStyle w:val="HTMLPreformatted"/>
        <w:pBdr>
          <w:top w:val="single" w:sz="6" w:space="12" w:color="999999"/>
          <w:left w:val="single" w:sz="6" w:space="12" w:color="999999"/>
          <w:bottom w:val="single" w:sz="6" w:space="12" w:color="999999"/>
          <w:right w:val="single" w:sz="6" w:space="12" w:color="999999"/>
        </w:pBdr>
        <w:shd w:val="clear" w:color="auto" w:fill="333333"/>
        <w:rPr>
          <w:rFonts w:ascii="Courier" w:hAnsi="Courier"/>
          <w:color w:val="AAAAAA"/>
        </w:rPr>
      </w:pPr>
      <w:r>
        <w:rPr>
          <w:rFonts w:ascii="Courier" w:hAnsi="Courier"/>
          <w:color w:val="AAAAAA"/>
        </w:rPr>
        <w:tab/>
      </w:r>
      <w:r>
        <w:rPr>
          <w:rFonts w:ascii="Courier" w:hAnsi="Courier"/>
          <w:color w:val="AAAAAA"/>
        </w:rPr>
        <w:tab/>
      </w:r>
      <w:r>
        <w:rPr>
          <w:rFonts w:ascii="Courier" w:hAnsi="Courier"/>
          <w:color w:val="AAAAAA"/>
        </w:rPr>
        <w:tab/>
      </w:r>
      <w:ins w:id="67" w:author="Unknown">
        <w:r>
          <w:rPr>
            <w:rFonts w:ascii="Courier" w:hAnsi="Courier"/>
            <w:color w:val="AAAAAA"/>
            <w:shd w:val="clear" w:color="auto" w:fill="441111"/>
          </w:rPr>
          <w:t>}</w:t>
        </w:r>
      </w:ins>
    </w:p>
    <w:p w14:paraId="54A7B57B" w14:textId="77777777" w:rsidR="003D5160" w:rsidRPr="003D5160" w:rsidRDefault="003D5160" w:rsidP="003D5160">
      <w:pPr>
        <w:pStyle w:val="Heading2"/>
      </w:pPr>
      <w:r w:rsidRPr="003D5160">
        <w:t>What would happen if we loaded before saving anything?</w:t>
      </w:r>
    </w:p>
    <w:p w14:paraId="40EA03D4" w14:textId="77777777" w:rsidR="003D5160" w:rsidRPr="003D5160" w:rsidRDefault="003D5160" w:rsidP="003D5160">
      <w:r w:rsidRPr="003D5160">
        <w:t xml:space="preserve">Then you would try to open a file that </w:t>
      </w:r>
      <w:proofErr w:type="gramStart"/>
      <w:r w:rsidRPr="003D5160">
        <w:t>doesn't</w:t>
      </w:r>
      <w:proofErr w:type="gramEnd"/>
      <w:r w:rsidRPr="003D5160">
        <w:t xml:space="preserve"> exist, which would result in an exception.</w:t>
      </w:r>
    </w:p>
    <w:p w14:paraId="60D55412" w14:textId="7C880FC1" w:rsidR="00270321" w:rsidRDefault="00270321" w:rsidP="00A64581"/>
    <w:p w14:paraId="0AD154FB" w14:textId="5CDE00E3" w:rsidR="0097004C" w:rsidRDefault="0097004C" w:rsidP="00A941AB">
      <w:pPr>
        <w:pStyle w:val="Heading1"/>
      </w:pPr>
      <w:r>
        <w:t>Virtual,</w:t>
      </w:r>
      <w:r w:rsidR="00A941AB">
        <w:t xml:space="preserve"> </w:t>
      </w:r>
      <w:r>
        <w:t xml:space="preserve">Templates and Exceptions </w:t>
      </w:r>
    </w:p>
    <w:p w14:paraId="359C8D23" w14:textId="64ADBC40" w:rsidR="00A941AB" w:rsidRDefault="00A941AB" w:rsidP="00757E02">
      <w:pPr>
        <w:pStyle w:val="Heading2"/>
        <w:rPr>
          <w:rFonts w:ascii="Consolas" w:hAnsi="Consolas" w:cs="Consolas"/>
          <w:color w:val="000000"/>
          <w:sz w:val="19"/>
          <w:szCs w:val="19"/>
        </w:rPr>
      </w:pPr>
      <w:r>
        <w:t>Example</w:t>
      </w:r>
    </w:p>
    <w:p w14:paraId="51DF3EA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C7426D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0F032EE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82BD05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13E4E48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System.Runtime.Serialization</w:t>
      </w:r>
      <w:proofErr w:type="spellEnd"/>
      <w:proofErr w:type="gramEnd"/>
      <w:r>
        <w:rPr>
          <w:rFonts w:ascii="Consolas" w:hAnsi="Consolas" w:cs="Consolas"/>
          <w:color w:val="000000"/>
          <w:sz w:val="19"/>
          <w:szCs w:val="19"/>
        </w:rPr>
        <w:t>;</w:t>
      </w:r>
    </w:p>
    <w:p w14:paraId="4F1F4AE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7E8A886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239F4EC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Printer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319EECA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9CF3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7CC00157"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070E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//Virtual Function</w:t>
      </w:r>
    </w:p>
    <w:p w14:paraId="44F8F390"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Virtual[</w:t>
      </w:r>
      <w:proofErr w:type="gramEnd"/>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Derived1(), </w:t>
      </w:r>
      <w:r>
        <w:rPr>
          <w:rFonts w:ascii="Consolas" w:hAnsi="Consolas" w:cs="Consolas"/>
          <w:color w:val="0000FF"/>
          <w:sz w:val="19"/>
          <w:szCs w:val="19"/>
        </w:rPr>
        <w:t>new</w:t>
      </w:r>
      <w:r>
        <w:rPr>
          <w:rFonts w:ascii="Consolas" w:hAnsi="Consolas" w:cs="Consolas"/>
          <w:color w:val="000000"/>
          <w:sz w:val="19"/>
          <w:szCs w:val="19"/>
        </w:rPr>
        <w:t xml:space="preserve"> Derived2()};</w:t>
      </w:r>
    </w:p>
    <w:p w14:paraId="1DA4AF76"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51EBF4A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 &lt; 2; i++)</w:t>
      </w:r>
    </w:p>
    <w:p w14:paraId="641623C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86DF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obj[i</w:t>
      </w:r>
      <w:proofErr w:type="gramStart"/>
      <w:r>
        <w:rPr>
          <w:rFonts w:ascii="Consolas" w:hAnsi="Consolas" w:cs="Consolas"/>
          <w:color w:val="000000"/>
          <w:sz w:val="19"/>
          <w:szCs w:val="19"/>
        </w:rPr>
        <w:t>].Printer</w:t>
      </w:r>
      <w:proofErr w:type="gramEnd"/>
      <w:r>
        <w:rPr>
          <w:rFonts w:ascii="Consolas" w:hAnsi="Consolas" w:cs="Consolas"/>
          <w:color w:val="000000"/>
          <w:sz w:val="19"/>
          <w:szCs w:val="19"/>
        </w:rPr>
        <w:t>();</w:t>
      </w:r>
    </w:p>
    <w:p w14:paraId="014EF480"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6713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0B325D5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//Template</w:t>
      </w:r>
    </w:p>
    <w:p w14:paraId="2632C7E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stack = </w:t>
      </w:r>
      <w:r>
        <w:rPr>
          <w:rFonts w:ascii="Consolas" w:hAnsi="Consolas" w:cs="Consolas"/>
          <w:color w:val="0000FF"/>
          <w:sz w:val="19"/>
          <w:szCs w:val="19"/>
        </w:rPr>
        <w:t>new</w:t>
      </w:r>
      <w:r>
        <w:rPr>
          <w:rFonts w:ascii="Consolas" w:hAnsi="Consolas" w:cs="Consolas"/>
          <w:color w:val="000000"/>
          <w:sz w:val="19"/>
          <w:szCs w:val="19"/>
        </w:rPr>
        <w:t xml:space="preserve"> Template&lt;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1);</w:t>
      </w:r>
    </w:p>
    <w:p w14:paraId="052C2D8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0ADB85D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 Handling</w:t>
      </w:r>
    </w:p>
    <w:p w14:paraId="22AB1F6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9E00A56"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931E6"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(1);</w:t>
      </w:r>
    </w:p>
    <w:p w14:paraId="6CFC284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A2494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E294E5"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6D61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(FULL e)</w:t>
      </w:r>
    </w:p>
    <w:p w14:paraId="48FFA2A5"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F64A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"Exception:"</w:t>
      </w:r>
      <w:r>
        <w:rPr>
          <w:rFonts w:ascii="Consolas" w:hAnsi="Consolas" w:cs="Consolas"/>
          <w:color w:val="000000"/>
          <w:sz w:val="19"/>
          <w:szCs w:val="19"/>
        </w:rPr>
        <w:t xml:space="preserve"> + </w:t>
      </w:r>
      <w:proofErr w:type="spellStart"/>
      <w:r>
        <w:rPr>
          <w:rFonts w:ascii="Consolas" w:hAnsi="Consolas" w:cs="Consolas"/>
          <w:color w:val="000000"/>
          <w:sz w:val="19"/>
          <w:szCs w:val="19"/>
        </w:rPr>
        <w:t>e.Message</w:t>
      </w:r>
      <w:proofErr w:type="spellEnd"/>
      <w:r>
        <w:rPr>
          <w:rFonts w:ascii="Consolas" w:hAnsi="Consolas" w:cs="Consolas"/>
          <w:color w:val="000000"/>
          <w:sz w:val="19"/>
          <w:szCs w:val="19"/>
        </w:rPr>
        <w:t>);</w:t>
      </w:r>
    </w:p>
    <w:p w14:paraId="7394B31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7F03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(EMPTY e)</w:t>
      </w:r>
    </w:p>
    <w:p w14:paraId="07B867D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4A3D5"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"Exception:"</w:t>
      </w:r>
      <w:r>
        <w:rPr>
          <w:rFonts w:ascii="Consolas" w:hAnsi="Consolas" w:cs="Consolas"/>
          <w:color w:val="000000"/>
          <w:sz w:val="19"/>
          <w:szCs w:val="19"/>
        </w:rPr>
        <w:t xml:space="preserve"> + </w:t>
      </w:r>
      <w:proofErr w:type="spellStart"/>
      <w:r>
        <w:rPr>
          <w:rFonts w:ascii="Consolas" w:hAnsi="Consolas" w:cs="Consolas"/>
          <w:color w:val="000000"/>
          <w:sz w:val="19"/>
          <w:szCs w:val="19"/>
        </w:rPr>
        <w:t>e.Message</w:t>
      </w:r>
      <w:proofErr w:type="spellEnd"/>
      <w:r>
        <w:rPr>
          <w:rFonts w:ascii="Consolas" w:hAnsi="Consolas" w:cs="Consolas"/>
          <w:color w:val="000000"/>
          <w:sz w:val="19"/>
          <w:szCs w:val="19"/>
        </w:rPr>
        <w:t>);</w:t>
      </w:r>
    </w:p>
    <w:p w14:paraId="3DBDFE77"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7FE2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//Optional</w:t>
      </w:r>
    </w:p>
    <w:p w14:paraId="453D5590" w14:textId="77777777" w:rsidR="00A941AB" w:rsidRDefault="00A941AB" w:rsidP="00A941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w:t>
      </w:r>
    </w:p>
    <w:p w14:paraId="5D084EC7" w14:textId="77777777" w:rsidR="00A941AB" w:rsidRDefault="00A941AB" w:rsidP="00A941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22C2FD7D" w14:textId="77777777" w:rsidR="00A941AB" w:rsidRDefault="00A941AB" w:rsidP="00A941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2D836C0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5D4AE5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169B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B0919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4DCDB25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Virtual</w:t>
      </w:r>
    </w:p>
    <w:p w14:paraId="674033D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1260D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Printer(</w:t>
      </w:r>
      <w:proofErr w:type="gramEnd"/>
      <w:r>
        <w:rPr>
          <w:rFonts w:ascii="Consolas" w:hAnsi="Consolas" w:cs="Consolas"/>
          <w:color w:val="000000"/>
          <w:sz w:val="19"/>
          <w:szCs w:val="19"/>
        </w:rPr>
        <w:t>) { }</w:t>
      </w:r>
    </w:p>
    <w:p w14:paraId="4D1A748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5E12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15CC254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Derived1</w:t>
      </w:r>
      <w:r>
        <w:rPr>
          <w:rFonts w:ascii="Consolas" w:hAnsi="Consolas" w:cs="Consolas"/>
          <w:color w:val="000000"/>
          <w:sz w:val="19"/>
          <w:szCs w:val="19"/>
        </w:rPr>
        <w:t>: Virtual</w:t>
      </w:r>
    </w:p>
    <w:p w14:paraId="53C016B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58F6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Printer(</w:t>
      </w:r>
      <w:proofErr w:type="gramEnd"/>
      <w:r>
        <w:rPr>
          <w:rFonts w:ascii="Consolas" w:hAnsi="Consolas" w:cs="Consolas"/>
          <w:color w:val="000000"/>
          <w:sz w:val="19"/>
          <w:szCs w:val="19"/>
        </w:rPr>
        <w:t>)</w:t>
      </w:r>
    </w:p>
    <w:p w14:paraId="20CC33F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F2961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MonoBehaviour.print</w:t>
      </w:r>
      <w:proofErr w:type="spellEnd"/>
      <w:r>
        <w:rPr>
          <w:rFonts w:ascii="Consolas" w:hAnsi="Consolas" w:cs="Consolas"/>
          <w:color w:val="000000"/>
          <w:sz w:val="19"/>
          <w:szCs w:val="19"/>
        </w:rPr>
        <w:t>(</w:t>
      </w:r>
      <w:r>
        <w:rPr>
          <w:rFonts w:ascii="Consolas" w:hAnsi="Consolas" w:cs="Consolas"/>
          <w:color w:val="A31515"/>
          <w:sz w:val="19"/>
          <w:szCs w:val="19"/>
        </w:rPr>
        <w:t>"This is Derived1"</w:t>
      </w:r>
      <w:proofErr w:type="gramStart"/>
      <w:r>
        <w:rPr>
          <w:rFonts w:ascii="Consolas" w:hAnsi="Consolas" w:cs="Consolas"/>
          <w:color w:val="000000"/>
          <w:sz w:val="19"/>
          <w:szCs w:val="19"/>
        </w:rPr>
        <w:t>);</w:t>
      </w:r>
      <w:proofErr w:type="gramEnd"/>
    </w:p>
    <w:p w14:paraId="7975113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2B73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C58A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2940FE8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Derived2</w:t>
      </w:r>
      <w:r>
        <w:rPr>
          <w:rFonts w:ascii="Consolas" w:hAnsi="Consolas" w:cs="Consolas"/>
          <w:color w:val="000000"/>
          <w:sz w:val="19"/>
          <w:szCs w:val="19"/>
        </w:rPr>
        <w:t>: Virtual</w:t>
      </w:r>
    </w:p>
    <w:p w14:paraId="3D71DD1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3C410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Printer(</w:t>
      </w:r>
      <w:proofErr w:type="gramEnd"/>
      <w:r>
        <w:rPr>
          <w:rFonts w:ascii="Consolas" w:hAnsi="Consolas" w:cs="Consolas"/>
          <w:color w:val="000000"/>
          <w:sz w:val="19"/>
          <w:szCs w:val="19"/>
        </w:rPr>
        <w:t>)</w:t>
      </w:r>
    </w:p>
    <w:p w14:paraId="2696A84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3126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MonoBehaviour.print</w:t>
      </w:r>
      <w:proofErr w:type="spellEnd"/>
      <w:r>
        <w:rPr>
          <w:rFonts w:ascii="Consolas" w:hAnsi="Consolas" w:cs="Consolas"/>
          <w:color w:val="000000"/>
          <w:sz w:val="19"/>
          <w:szCs w:val="19"/>
        </w:rPr>
        <w:t>(</w:t>
      </w:r>
      <w:r>
        <w:rPr>
          <w:rFonts w:ascii="Consolas" w:hAnsi="Consolas" w:cs="Consolas"/>
          <w:color w:val="A31515"/>
          <w:sz w:val="19"/>
          <w:szCs w:val="19"/>
        </w:rPr>
        <w:t>"This is Derived2"</w:t>
      </w:r>
      <w:proofErr w:type="gramStart"/>
      <w:r>
        <w:rPr>
          <w:rFonts w:ascii="Consolas" w:hAnsi="Consolas" w:cs="Consolas"/>
          <w:color w:val="000000"/>
          <w:sz w:val="19"/>
          <w:szCs w:val="19"/>
        </w:rPr>
        <w:t>);</w:t>
      </w:r>
      <w:proofErr w:type="gramEnd"/>
    </w:p>
    <w:p w14:paraId="62A69685"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94BB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9F4A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08FAC63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Template</w:t>
      </w:r>
      <w:r>
        <w:rPr>
          <w:rFonts w:ascii="Consolas" w:hAnsi="Consolas" w:cs="Consolas"/>
          <w:color w:val="000000"/>
          <w:sz w:val="19"/>
          <w:szCs w:val="19"/>
        </w:rPr>
        <w:t>&lt;</w:t>
      </w:r>
      <w:r>
        <w:rPr>
          <w:rFonts w:ascii="Consolas" w:hAnsi="Consolas" w:cs="Consolas"/>
          <w:color w:val="2B91AF"/>
          <w:sz w:val="19"/>
          <w:szCs w:val="19"/>
        </w:rPr>
        <w:t>S1</w:t>
      </w:r>
      <w:r>
        <w:rPr>
          <w:rFonts w:ascii="Consolas" w:hAnsi="Consolas" w:cs="Consolas"/>
          <w:color w:val="000000"/>
          <w:sz w:val="19"/>
          <w:szCs w:val="19"/>
        </w:rPr>
        <w:t xml:space="preserve">, </w:t>
      </w:r>
      <w:r>
        <w:rPr>
          <w:rFonts w:ascii="Consolas" w:hAnsi="Consolas" w:cs="Consolas"/>
          <w:color w:val="2B91AF"/>
          <w:sz w:val="19"/>
          <w:szCs w:val="19"/>
        </w:rPr>
        <w:t>S2</w:t>
      </w:r>
      <w:r>
        <w:rPr>
          <w:rFonts w:ascii="Consolas" w:hAnsi="Consolas" w:cs="Consolas"/>
          <w:color w:val="000000"/>
          <w:sz w:val="19"/>
          <w:szCs w:val="19"/>
        </w:rPr>
        <w:t xml:space="preserve">, </w:t>
      </w:r>
      <w:r>
        <w:rPr>
          <w:rFonts w:ascii="Consolas" w:hAnsi="Consolas" w:cs="Consolas"/>
          <w:color w:val="2B91AF"/>
          <w:sz w:val="19"/>
          <w:szCs w:val="19"/>
        </w:rPr>
        <w:t>S3</w:t>
      </w:r>
      <w:r>
        <w:rPr>
          <w:rFonts w:ascii="Consolas" w:hAnsi="Consolas" w:cs="Consolas"/>
          <w:color w:val="000000"/>
          <w:sz w:val="19"/>
          <w:szCs w:val="19"/>
        </w:rPr>
        <w:t>&gt;</w:t>
      </w:r>
    </w:p>
    <w:p w14:paraId="1792096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EEEA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 </w:t>
      </w:r>
      <w:proofErr w:type="gramStart"/>
      <w:r>
        <w:rPr>
          <w:rFonts w:ascii="Consolas" w:hAnsi="Consolas" w:cs="Consolas"/>
          <w:color w:val="000000"/>
          <w:sz w:val="19"/>
          <w:szCs w:val="19"/>
        </w:rPr>
        <w:t>size;</w:t>
      </w:r>
      <w:proofErr w:type="gramEnd"/>
    </w:p>
    <w:p w14:paraId="18969F1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S1 </w:t>
      </w:r>
      <w:proofErr w:type="spellStart"/>
      <w:proofErr w:type="gramStart"/>
      <w:r>
        <w:rPr>
          <w:rFonts w:ascii="Consolas" w:hAnsi="Consolas" w:cs="Consolas"/>
          <w:color w:val="000000"/>
          <w:sz w:val="19"/>
          <w:szCs w:val="19"/>
        </w:rPr>
        <w:t>s1</w:t>
      </w:r>
      <w:proofErr w:type="spellEnd"/>
      <w:r>
        <w:rPr>
          <w:rFonts w:ascii="Consolas" w:hAnsi="Consolas" w:cs="Consolas"/>
          <w:color w:val="000000"/>
          <w:sz w:val="19"/>
          <w:szCs w:val="19"/>
        </w:rPr>
        <w:t>;</w:t>
      </w:r>
      <w:proofErr w:type="gramEnd"/>
    </w:p>
    <w:p w14:paraId="6562ED9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S2[] </w:t>
      </w:r>
      <w:proofErr w:type="gramStart"/>
      <w:r>
        <w:rPr>
          <w:rFonts w:ascii="Consolas" w:hAnsi="Consolas" w:cs="Consolas"/>
          <w:color w:val="000000"/>
          <w:sz w:val="19"/>
          <w:szCs w:val="19"/>
        </w:rPr>
        <w:t>s2;</w:t>
      </w:r>
      <w:proofErr w:type="gramEnd"/>
    </w:p>
    <w:p w14:paraId="1F414300"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S3 </w:t>
      </w:r>
      <w:proofErr w:type="spellStart"/>
      <w:proofErr w:type="gramStart"/>
      <w:r>
        <w:rPr>
          <w:rFonts w:ascii="Consolas" w:hAnsi="Consolas" w:cs="Consolas"/>
          <w:color w:val="000000"/>
          <w:sz w:val="19"/>
          <w:szCs w:val="19"/>
        </w:rPr>
        <w:t>s3</w:t>
      </w:r>
      <w:proofErr w:type="spellEnd"/>
      <w:r>
        <w:rPr>
          <w:rFonts w:ascii="Consolas" w:hAnsi="Consolas" w:cs="Consolas"/>
          <w:color w:val="000000"/>
          <w:sz w:val="19"/>
          <w:szCs w:val="19"/>
        </w:rPr>
        <w:t>;</w:t>
      </w:r>
      <w:proofErr w:type="gramEnd"/>
    </w:p>
    <w:p w14:paraId="25B4109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07EE716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//Exceptions</w:t>
      </w:r>
    </w:p>
    <w:p w14:paraId="6180C3B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23E0709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Template</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size)</w:t>
      </w:r>
    </w:p>
    <w:p w14:paraId="744CEE8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8AE47"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size;</w:t>
      </w:r>
    </w:p>
    <w:p w14:paraId="38F2BAD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w:t>
      </w:r>
      <w:proofErr w:type="gramStart"/>
      <w:r>
        <w:rPr>
          <w:rFonts w:ascii="Consolas" w:hAnsi="Consolas" w:cs="Consolas"/>
          <w:color w:val="000000"/>
          <w:sz w:val="19"/>
          <w:szCs w:val="19"/>
        </w:rPr>
        <w:t>-1;</w:t>
      </w:r>
      <w:proofErr w:type="gramEnd"/>
    </w:p>
    <w:p w14:paraId="52F6131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4547E69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 = </w:t>
      </w:r>
      <w:r>
        <w:rPr>
          <w:rFonts w:ascii="Consolas" w:hAnsi="Consolas" w:cs="Consolas"/>
          <w:color w:val="0000FF"/>
          <w:sz w:val="19"/>
          <w:szCs w:val="19"/>
        </w:rPr>
        <w:t>new</w:t>
      </w:r>
      <w:r>
        <w:rPr>
          <w:rFonts w:ascii="Consolas" w:hAnsi="Consolas" w:cs="Consolas"/>
          <w:color w:val="000000"/>
          <w:sz w:val="19"/>
          <w:szCs w:val="19"/>
        </w:rPr>
        <w:t xml:space="preserve"> S2[</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265613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FE76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00"/>
          <w:sz w:val="19"/>
          <w:szCs w:val="19"/>
        </w:rPr>
        <w:t>S2 n)</w:t>
      </w:r>
    </w:p>
    <w:p w14:paraId="326C511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F21C5"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- 1) == top)</w:t>
      </w:r>
    </w:p>
    <w:p w14:paraId="426F2A3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EA1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FULL(</w:t>
      </w:r>
      <w:proofErr w:type="gramEnd"/>
      <w:r>
        <w:rPr>
          <w:rFonts w:ascii="Consolas" w:hAnsi="Consolas" w:cs="Consolas"/>
          <w:color w:val="A31515"/>
          <w:sz w:val="19"/>
          <w:szCs w:val="19"/>
        </w:rPr>
        <w:t>"Stack is full"</w:t>
      </w:r>
      <w:r>
        <w:rPr>
          <w:rFonts w:ascii="Consolas" w:hAnsi="Consolas" w:cs="Consolas"/>
          <w:color w:val="000000"/>
          <w:sz w:val="19"/>
          <w:szCs w:val="19"/>
        </w:rPr>
        <w:t>);</w:t>
      </w:r>
    </w:p>
    <w:p w14:paraId="13CBCB4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12DF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8E37A6"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9B4F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s2[++top] = </w:t>
      </w:r>
      <w:proofErr w:type="gramStart"/>
      <w:r>
        <w:rPr>
          <w:rFonts w:ascii="Consolas" w:hAnsi="Consolas" w:cs="Consolas"/>
          <w:color w:val="000000"/>
          <w:sz w:val="19"/>
          <w:szCs w:val="19"/>
        </w:rPr>
        <w:t>n;</w:t>
      </w:r>
      <w:proofErr w:type="gramEnd"/>
    </w:p>
    <w:p w14:paraId="5BA15E5F"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E4424"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90CE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S2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2EF1662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94E7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 -1)</w:t>
      </w:r>
    </w:p>
    <w:p w14:paraId="7A73488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31AAC"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r>
        <w:rPr>
          <w:rFonts w:ascii="Consolas" w:hAnsi="Consolas" w:cs="Consolas"/>
          <w:color w:val="A31515"/>
          <w:sz w:val="19"/>
          <w:szCs w:val="19"/>
        </w:rPr>
        <w:t>"Stack is empty"</w:t>
      </w:r>
      <w:r>
        <w:rPr>
          <w:rFonts w:ascii="Consolas" w:hAnsi="Consolas" w:cs="Consolas"/>
          <w:color w:val="000000"/>
          <w:sz w:val="19"/>
          <w:szCs w:val="19"/>
        </w:rPr>
        <w:t>);</w:t>
      </w:r>
    </w:p>
    <w:p w14:paraId="7912FD0A"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2708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24BE3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33560"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s2[top--</w:t>
      </w:r>
      <w:proofErr w:type="gramStart"/>
      <w:r>
        <w:rPr>
          <w:rFonts w:ascii="Consolas" w:hAnsi="Consolas" w:cs="Consolas"/>
          <w:color w:val="000000"/>
          <w:sz w:val="19"/>
          <w:szCs w:val="19"/>
        </w:rPr>
        <w:t>];</w:t>
      </w:r>
      <w:proofErr w:type="gramEnd"/>
    </w:p>
    <w:p w14:paraId="6343909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F06A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E78E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00529"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1602E34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//Exceptions    </w:t>
      </w:r>
    </w:p>
    <w:p w14:paraId="07D66F3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[Serializable]</w:t>
      </w:r>
    </w:p>
    <w:p w14:paraId="487568F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Exception</w:t>
      </w:r>
    </w:p>
    <w:p w14:paraId="5B47EF31"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B01E7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FULL</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 </w:t>
      </w:r>
      <w:r>
        <w:rPr>
          <w:rFonts w:ascii="Consolas" w:hAnsi="Consolas" w:cs="Consolas"/>
          <w:color w:val="0000FF"/>
          <w:sz w:val="19"/>
          <w:szCs w:val="19"/>
        </w:rPr>
        <w:t>base</w:t>
      </w:r>
      <w:r>
        <w:rPr>
          <w:rFonts w:ascii="Consolas" w:hAnsi="Consolas" w:cs="Consolas"/>
          <w:color w:val="000000"/>
          <w:sz w:val="19"/>
          <w:szCs w:val="19"/>
        </w:rPr>
        <w:t>(message) { }</w:t>
      </w:r>
    </w:p>
    <w:p w14:paraId="0C8E8CA3"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B5F9FE"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[Serializable]</w:t>
      </w:r>
    </w:p>
    <w:p w14:paraId="074468A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EMPTY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Exception</w:t>
      </w:r>
    </w:p>
    <w:p w14:paraId="666EBCC8"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4D2BC2"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EMPTY</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r>
        <w:rPr>
          <w:rFonts w:ascii="Consolas" w:hAnsi="Consolas" w:cs="Consolas"/>
          <w:color w:val="0000FF"/>
          <w:sz w:val="19"/>
          <w:szCs w:val="19"/>
        </w:rPr>
        <w:t>base</w:t>
      </w:r>
      <w:r>
        <w:rPr>
          <w:rFonts w:ascii="Consolas" w:hAnsi="Consolas" w:cs="Consolas"/>
          <w:color w:val="000000"/>
          <w:sz w:val="19"/>
          <w:szCs w:val="19"/>
        </w:rPr>
        <w:t>(message) { }</w:t>
      </w:r>
    </w:p>
    <w:p w14:paraId="489488EB"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5783D" w14:textId="77777777" w:rsidR="00A941AB" w:rsidRDefault="00A941AB" w:rsidP="00A941AB">
      <w:pPr>
        <w:autoSpaceDE w:val="0"/>
        <w:autoSpaceDN w:val="0"/>
        <w:adjustRightInd w:val="0"/>
        <w:spacing w:after="0" w:line="240" w:lineRule="auto"/>
        <w:rPr>
          <w:rFonts w:ascii="Consolas" w:hAnsi="Consolas" w:cs="Consolas"/>
          <w:color w:val="000000"/>
          <w:sz w:val="19"/>
          <w:szCs w:val="19"/>
        </w:rPr>
      </w:pPr>
    </w:p>
    <w:p w14:paraId="05DD4BAB" w14:textId="3AF27FF9" w:rsidR="00A941AB" w:rsidRPr="00A941AB" w:rsidRDefault="00A941AB" w:rsidP="00A941AB">
      <w:r>
        <w:rPr>
          <w:rFonts w:ascii="Consolas" w:hAnsi="Consolas" w:cs="Consolas"/>
          <w:color w:val="000000"/>
          <w:sz w:val="19"/>
          <w:szCs w:val="19"/>
        </w:rPr>
        <w:t xml:space="preserve">    </w:t>
      </w:r>
    </w:p>
    <w:sectPr w:rsidR="00A941AB" w:rsidRPr="00A941AB"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4 Star Face Font">
    <w:panose1 w:val="000004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7DFC"/>
    <w:multiLevelType w:val="hybridMultilevel"/>
    <w:tmpl w:val="53CAFACA"/>
    <w:lvl w:ilvl="0" w:tplc="B9C42E9A">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C14F0"/>
    <w:multiLevelType w:val="multilevel"/>
    <w:tmpl w:val="C0F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3MrI0MjE3szA0NDFW0lEKTi0uzszPAymwrAUAV3SQ5SwAAAA="/>
  </w:docVars>
  <w:rsids>
    <w:rsidRoot w:val="00FE5DEA"/>
    <w:rsid w:val="000324AB"/>
    <w:rsid w:val="00065241"/>
    <w:rsid w:val="001C5CF8"/>
    <w:rsid w:val="00220B3C"/>
    <w:rsid w:val="00262E2F"/>
    <w:rsid w:val="00270321"/>
    <w:rsid w:val="00282C18"/>
    <w:rsid w:val="00285FED"/>
    <w:rsid w:val="00386755"/>
    <w:rsid w:val="003B234A"/>
    <w:rsid w:val="003D5160"/>
    <w:rsid w:val="003D75FB"/>
    <w:rsid w:val="003E0352"/>
    <w:rsid w:val="004A35BF"/>
    <w:rsid w:val="004A55FB"/>
    <w:rsid w:val="005D487E"/>
    <w:rsid w:val="005E0E7D"/>
    <w:rsid w:val="00641A7B"/>
    <w:rsid w:val="00657554"/>
    <w:rsid w:val="006D7F2D"/>
    <w:rsid w:val="00704540"/>
    <w:rsid w:val="00731C4F"/>
    <w:rsid w:val="00756079"/>
    <w:rsid w:val="00757E02"/>
    <w:rsid w:val="0077456B"/>
    <w:rsid w:val="00776A2C"/>
    <w:rsid w:val="007A650B"/>
    <w:rsid w:val="007F4EB2"/>
    <w:rsid w:val="008150F3"/>
    <w:rsid w:val="008B25E0"/>
    <w:rsid w:val="0097004C"/>
    <w:rsid w:val="009D0137"/>
    <w:rsid w:val="009D611B"/>
    <w:rsid w:val="00A0060E"/>
    <w:rsid w:val="00A37EE9"/>
    <w:rsid w:val="00A60615"/>
    <w:rsid w:val="00A64581"/>
    <w:rsid w:val="00A941AB"/>
    <w:rsid w:val="00A95D70"/>
    <w:rsid w:val="00AA75E5"/>
    <w:rsid w:val="00AF4537"/>
    <w:rsid w:val="00B7719B"/>
    <w:rsid w:val="00B80C05"/>
    <w:rsid w:val="00B90BC5"/>
    <w:rsid w:val="00B965CA"/>
    <w:rsid w:val="00BA67D8"/>
    <w:rsid w:val="00BD6747"/>
    <w:rsid w:val="00C15C34"/>
    <w:rsid w:val="00C452A5"/>
    <w:rsid w:val="00CA55F6"/>
    <w:rsid w:val="00CB4F38"/>
    <w:rsid w:val="00D47011"/>
    <w:rsid w:val="00D7555D"/>
    <w:rsid w:val="00D761E6"/>
    <w:rsid w:val="00E54716"/>
    <w:rsid w:val="00EC26FD"/>
    <w:rsid w:val="00F61639"/>
    <w:rsid w:val="00F63D51"/>
    <w:rsid w:val="00F774EB"/>
    <w:rsid w:val="00F97AF3"/>
    <w:rsid w:val="00FB19F5"/>
    <w:rsid w:val="00FB5DDC"/>
    <w:rsid w:val="00FE5DEA"/>
    <w:rsid w:val="00FF684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E21C"/>
  <w15:chartTrackingRefBased/>
  <w15:docId w15:val="{6DE31061-9A57-4C07-A967-647B60E2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37"/>
    <w:pPr>
      <w:keepNext/>
      <w:keepLines/>
      <w:spacing w:before="240" w:after="0"/>
      <w:outlineLvl w:val="0"/>
    </w:pPr>
    <w:rPr>
      <w:rFonts w:ascii="Adventure" w:eastAsiaTheme="majorEastAsia" w:hAnsi="Adventure" w:cstheme="majorBidi"/>
      <w:color w:val="FFC000"/>
      <w:sz w:val="40"/>
      <w:szCs w:val="29"/>
    </w:rPr>
  </w:style>
  <w:style w:type="paragraph" w:styleId="Heading2">
    <w:name w:val="heading 2"/>
    <w:basedOn w:val="Normal"/>
    <w:next w:val="Normal"/>
    <w:link w:val="Heading2Char"/>
    <w:uiPriority w:val="9"/>
    <w:unhideWhenUsed/>
    <w:qFormat/>
    <w:rsid w:val="00AF4537"/>
    <w:pPr>
      <w:keepNext/>
      <w:keepLines/>
      <w:spacing w:before="40" w:after="0"/>
      <w:outlineLvl w:val="1"/>
    </w:pPr>
    <w:rPr>
      <w:rFonts w:ascii="Anurati" w:eastAsiaTheme="majorEastAsia" w:hAnsi="Anurati" w:cstheme="majorBidi"/>
      <w:color w:val="00B0F0"/>
      <w:sz w:val="26"/>
      <w:szCs w:val="23"/>
    </w:rPr>
  </w:style>
  <w:style w:type="paragraph" w:styleId="Heading3">
    <w:name w:val="heading 3"/>
    <w:basedOn w:val="Normal"/>
    <w:next w:val="Normal"/>
    <w:link w:val="Heading3Char"/>
    <w:uiPriority w:val="9"/>
    <w:unhideWhenUsed/>
    <w:qFormat/>
    <w:rsid w:val="00AF4537"/>
    <w:pPr>
      <w:keepNext/>
      <w:keepLines/>
      <w:spacing w:before="40" w:after="0"/>
      <w:outlineLvl w:val="2"/>
    </w:pPr>
    <w:rPr>
      <w:rFonts w:ascii="4 Star Face Font" w:eastAsiaTheme="majorEastAsia" w:hAnsi="4 Star Face Font" w:cstheme="majorBidi"/>
      <w:color w:val="92D05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537"/>
    <w:rPr>
      <w:rFonts w:ascii="Anurati" w:eastAsiaTheme="majorEastAsia" w:hAnsi="Anurati" w:cstheme="majorBidi"/>
      <w:color w:val="00B0F0"/>
      <w:sz w:val="26"/>
      <w:szCs w:val="23"/>
    </w:rPr>
  </w:style>
  <w:style w:type="paragraph" w:styleId="NormalWeb">
    <w:name w:val="Normal (Web)"/>
    <w:basedOn w:val="Normal"/>
    <w:uiPriority w:val="99"/>
    <w:semiHidden/>
    <w:unhideWhenUsed/>
    <w:rsid w:val="00FE5DEA"/>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FE5DEA"/>
    <w:rPr>
      <w:i/>
      <w:iCs/>
    </w:rPr>
  </w:style>
  <w:style w:type="character" w:customStyle="1" w:styleId="Heading3Char">
    <w:name w:val="Heading 3 Char"/>
    <w:basedOn w:val="DefaultParagraphFont"/>
    <w:link w:val="Heading3"/>
    <w:uiPriority w:val="9"/>
    <w:rsid w:val="00AF4537"/>
    <w:rPr>
      <w:rFonts w:ascii="4 Star Face Font" w:eastAsiaTheme="majorEastAsia" w:hAnsi="4 Star Face Font" w:cstheme="majorBidi"/>
      <w:color w:val="92D050"/>
      <w:sz w:val="32"/>
      <w:szCs w:val="21"/>
    </w:rPr>
  </w:style>
  <w:style w:type="paragraph" w:styleId="BalloonText">
    <w:name w:val="Balloon Text"/>
    <w:basedOn w:val="Normal"/>
    <w:link w:val="BalloonTextChar"/>
    <w:uiPriority w:val="99"/>
    <w:semiHidden/>
    <w:unhideWhenUsed/>
    <w:rsid w:val="00FE5DEA"/>
    <w:pPr>
      <w:spacing w:after="0" w:line="240" w:lineRule="auto"/>
    </w:pPr>
    <w:rPr>
      <w:sz w:val="18"/>
      <w:szCs w:val="16"/>
    </w:rPr>
  </w:style>
  <w:style w:type="character" w:customStyle="1" w:styleId="BalloonTextChar">
    <w:name w:val="Balloon Text Char"/>
    <w:basedOn w:val="DefaultParagraphFont"/>
    <w:link w:val="BalloonText"/>
    <w:uiPriority w:val="99"/>
    <w:semiHidden/>
    <w:rsid w:val="00FE5DEA"/>
    <w:rPr>
      <w:sz w:val="18"/>
      <w:szCs w:val="16"/>
    </w:rPr>
  </w:style>
  <w:style w:type="character" w:customStyle="1" w:styleId="Heading1Char">
    <w:name w:val="Heading 1 Char"/>
    <w:basedOn w:val="DefaultParagraphFont"/>
    <w:link w:val="Heading1"/>
    <w:uiPriority w:val="9"/>
    <w:rsid w:val="00AF4537"/>
    <w:rPr>
      <w:rFonts w:ascii="Adventure" w:eastAsiaTheme="majorEastAsia" w:hAnsi="Adventure" w:cstheme="majorBidi"/>
      <w:color w:val="FFC000"/>
      <w:sz w:val="40"/>
      <w:szCs w:val="29"/>
    </w:rPr>
  </w:style>
  <w:style w:type="character" w:styleId="HTMLCode">
    <w:name w:val="HTML Code"/>
    <w:basedOn w:val="DefaultParagraphFont"/>
    <w:uiPriority w:val="99"/>
    <w:semiHidden/>
    <w:unhideWhenUsed/>
    <w:rsid w:val="00A006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60E"/>
    <w:rPr>
      <w:rFonts w:ascii="Courier New" w:eastAsia="Times New Roman" w:hAnsi="Courier New" w:cs="Courier New"/>
      <w:sz w:val="20"/>
      <w:szCs w:val="20"/>
    </w:rPr>
  </w:style>
  <w:style w:type="character" w:styleId="Hyperlink">
    <w:name w:val="Hyperlink"/>
    <w:basedOn w:val="DefaultParagraphFont"/>
    <w:uiPriority w:val="99"/>
    <w:unhideWhenUsed/>
    <w:rsid w:val="00A0060E"/>
    <w:rPr>
      <w:color w:val="0000FF"/>
      <w:u w:val="single"/>
    </w:rPr>
  </w:style>
  <w:style w:type="character" w:customStyle="1" w:styleId="constant">
    <w:name w:val="constant"/>
    <w:basedOn w:val="DefaultParagraphFont"/>
    <w:rsid w:val="00A0060E"/>
  </w:style>
  <w:style w:type="paragraph" w:customStyle="1" w:styleId="l0">
    <w:name w:val="l0"/>
    <w:basedOn w:val="Normal"/>
    <w:rsid w:val="00EC26FD"/>
    <w:pPr>
      <w:spacing w:before="100" w:beforeAutospacing="1" w:after="100" w:afterAutospacing="1" w:line="240" w:lineRule="auto"/>
    </w:pPr>
    <w:rPr>
      <w:rFonts w:ascii="Times New Roman" w:eastAsia="Times New Roman" w:hAnsi="Times New Roman" w:cs="Times New Roman"/>
    </w:rPr>
  </w:style>
  <w:style w:type="character" w:customStyle="1" w:styleId="pln">
    <w:name w:val="pln"/>
    <w:basedOn w:val="DefaultParagraphFont"/>
    <w:rsid w:val="00EC26FD"/>
  </w:style>
  <w:style w:type="character" w:customStyle="1" w:styleId="typ">
    <w:name w:val="typ"/>
    <w:basedOn w:val="DefaultParagraphFont"/>
    <w:rsid w:val="00EC26FD"/>
  </w:style>
  <w:style w:type="paragraph" w:customStyle="1" w:styleId="l1">
    <w:name w:val="l1"/>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2">
    <w:name w:val="l2"/>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3">
    <w:name w:val="l3"/>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4">
    <w:name w:val="l4"/>
    <w:basedOn w:val="Normal"/>
    <w:rsid w:val="00EC26FD"/>
    <w:pPr>
      <w:spacing w:before="100" w:beforeAutospacing="1" w:after="100" w:afterAutospacing="1" w:line="240" w:lineRule="auto"/>
    </w:pPr>
    <w:rPr>
      <w:rFonts w:ascii="Times New Roman" w:eastAsia="Times New Roman" w:hAnsi="Times New Roman" w:cs="Times New Roman"/>
    </w:rPr>
  </w:style>
  <w:style w:type="character" w:customStyle="1" w:styleId="kwd">
    <w:name w:val="kwd"/>
    <w:basedOn w:val="DefaultParagraphFont"/>
    <w:rsid w:val="00EC26FD"/>
  </w:style>
  <w:style w:type="paragraph" w:customStyle="1" w:styleId="l5">
    <w:name w:val="l5"/>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6">
    <w:name w:val="l6"/>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7">
    <w:name w:val="l7"/>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8">
    <w:name w:val="l8"/>
    <w:basedOn w:val="Normal"/>
    <w:rsid w:val="00EC26FD"/>
    <w:pPr>
      <w:spacing w:before="100" w:beforeAutospacing="1" w:after="100" w:afterAutospacing="1" w:line="240" w:lineRule="auto"/>
    </w:pPr>
    <w:rPr>
      <w:rFonts w:ascii="Times New Roman" w:eastAsia="Times New Roman" w:hAnsi="Times New Roman" w:cs="Times New Roman"/>
    </w:rPr>
  </w:style>
  <w:style w:type="paragraph" w:customStyle="1" w:styleId="l9">
    <w:name w:val="l9"/>
    <w:basedOn w:val="Normal"/>
    <w:rsid w:val="00EC26FD"/>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E54716"/>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6407">
      <w:bodyDiv w:val="1"/>
      <w:marLeft w:val="0"/>
      <w:marRight w:val="0"/>
      <w:marTop w:val="0"/>
      <w:marBottom w:val="0"/>
      <w:divBdr>
        <w:top w:val="none" w:sz="0" w:space="0" w:color="auto"/>
        <w:left w:val="none" w:sz="0" w:space="0" w:color="auto"/>
        <w:bottom w:val="none" w:sz="0" w:space="0" w:color="auto"/>
        <w:right w:val="none" w:sz="0" w:space="0" w:color="auto"/>
      </w:divBdr>
      <w:divsChild>
        <w:div w:id="1372148101">
          <w:marLeft w:val="0"/>
          <w:marRight w:val="0"/>
          <w:marTop w:val="0"/>
          <w:marBottom w:val="0"/>
          <w:divBdr>
            <w:top w:val="none" w:sz="0" w:space="0" w:color="auto"/>
            <w:left w:val="none" w:sz="0" w:space="0" w:color="auto"/>
            <w:bottom w:val="none" w:sz="0" w:space="0" w:color="auto"/>
            <w:right w:val="none" w:sz="0" w:space="0" w:color="auto"/>
          </w:divBdr>
        </w:div>
      </w:divsChild>
    </w:div>
    <w:div w:id="148836024">
      <w:bodyDiv w:val="1"/>
      <w:marLeft w:val="0"/>
      <w:marRight w:val="0"/>
      <w:marTop w:val="0"/>
      <w:marBottom w:val="0"/>
      <w:divBdr>
        <w:top w:val="none" w:sz="0" w:space="0" w:color="auto"/>
        <w:left w:val="none" w:sz="0" w:space="0" w:color="auto"/>
        <w:bottom w:val="none" w:sz="0" w:space="0" w:color="auto"/>
        <w:right w:val="none" w:sz="0" w:space="0" w:color="auto"/>
      </w:divBdr>
    </w:div>
    <w:div w:id="164712257">
      <w:bodyDiv w:val="1"/>
      <w:marLeft w:val="0"/>
      <w:marRight w:val="0"/>
      <w:marTop w:val="0"/>
      <w:marBottom w:val="0"/>
      <w:divBdr>
        <w:top w:val="none" w:sz="0" w:space="0" w:color="auto"/>
        <w:left w:val="none" w:sz="0" w:space="0" w:color="auto"/>
        <w:bottom w:val="none" w:sz="0" w:space="0" w:color="auto"/>
        <w:right w:val="none" w:sz="0" w:space="0" w:color="auto"/>
      </w:divBdr>
    </w:div>
    <w:div w:id="175505460">
      <w:bodyDiv w:val="1"/>
      <w:marLeft w:val="0"/>
      <w:marRight w:val="0"/>
      <w:marTop w:val="0"/>
      <w:marBottom w:val="0"/>
      <w:divBdr>
        <w:top w:val="none" w:sz="0" w:space="0" w:color="auto"/>
        <w:left w:val="none" w:sz="0" w:space="0" w:color="auto"/>
        <w:bottom w:val="none" w:sz="0" w:space="0" w:color="auto"/>
        <w:right w:val="none" w:sz="0" w:space="0" w:color="auto"/>
      </w:divBdr>
    </w:div>
    <w:div w:id="213663919">
      <w:bodyDiv w:val="1"/>
      <w:marLeft w:val="0"/>
      <w:marRight w:val="0"/>
      <w:marTop w:val="0"/>
      <w:marBottom w:val="0"/>
      <w:divBdr>
        <w:top w:val="none" w:sz="0" w:space="0" w:color="auto"/>
        <w:left w:val="none" w:sz="0" w:space="0" w:color="auto"/>
        <w:bottom w:val="none" w:sz="0" w:space="0" w:color="auto"/>
        <w:right w:val="none" w:sz="0" w:space="0" w:color="auto"/>
      </w:divBdr>
      <w:divsChild>
        <w:div w:id="1466465339">
          <w:marLeft w:val="0"/>
          <w:marRight w:val="0"/>
          <w:marTop w:val="0"/>
          <w:marBottom w:val="0"/>
          <w:divBdr>
            <w:top w:val="none" w:sz="0" w:space="0" w:color="auto"/>
            <w:left w:val="none" w:sz="0" w:space="0" w:color="auto"/>
            <w:bottom w:val="none" w:sz="0" w:space="0" w:color="auto"/>
            <w:right w:val="none" w:sz="0" w:space="0" w:color="auto"/>
          </w:divBdr>
        </w:div>
      </w:divsChild>
    </w:div>
    <w:div w:id="277374871">
      <w:bodyDiv w:val="1"/>
      <w:marLeft w:val="0"/>
      <w:marRight w:val="0"/>
      <w:marTop w:val="0"/>
      <w:marBottom w:val="0"/>
      <w:divBdr>
        <w:top w:val="none" w:sz="0" w:space="0" w:color="auto"/>
        <w:left w:val="none" w:sz="0" w:space="0" w:color="auto"/>
        <w:bottom w:val="none" w:sz="0" w:space="0" w:color="auto"/>
        <w:right w:val="none" w:sz="0" w:space="0" w:color="auto"/>
      </w:divBdr>
      <w:divsChild>
        <w:div w:id="300040510">
          <w:marLeft w:val="0"/>
          <w:marRight w:val="0"/>
          <w:marTop w:val="0"/>
          <w:marBottom w:val="0"/>
          <w:divBdr>
            <w:top w:val="none" w:sz="0" w:space="0" w:color="auto"/>
            <w:left w:val="none" w:sz="0" w:space="0" w:color="auto"/>
            <w:bottom w:val="none" w:sz="0" w:space="0" w:color="auto"/>
            <w:right w:val="none" w:sz="0" w:space="0" w:color="auto"/>
          </w:divBdr>
        </w:div>
      </w:divsChild>
    </w:div>
    <w:div w:id="279728684">
      <w:bodyDiv w:val="1"/>
      <w:marLeft w:val="0"/>
      <w:marRight w:val="0"/>
      <w:marTop w:val="0"/>
      <w:marBottom w:val="0"/>
      <w:divBdr>
        <w:top w:val="none" w:sz="0" w:space="0" w:color="auto"/>
        <w:left w:val="none" w:sz="0" w:space="0" w:color="auto"/>
        <w:bottom w:val="none" w:sz="0" w:space="0" w:color="auto"/>
        <w:right w:val="none" w:sz="0" w:space="0" w:color="auto"/>
      </w:divBdr>
    </w:div>
    <w:div w:id="306323595">
      <w:bodyDiv w:val="1"/>
      <w:marLeft w:val="0"/>
      <w:marRight w:val="0"/>
      <w:marTop w:val="0"/>
      <w:marBottom w:val="0"/>
      <w:divBdr>
        <w:top w:val="none" w:sz="0" w:space="0" w:color="auto"/>
        <w:left w:val="none" w:sz="0" w:space="0" w:color="auto"/>
        <w:bottom w:val="none" w:sz="0" w:space="0" w:color="auto"/>
        <w:right w:val="none" w:sz="0" w:space="0" w:color="auto"/>
      </w:divBdr>
      <w:divsChild>
        <w:div w:id="938684293">
          <w:marLeft w:val="0"/>
          <w:marRight w:val="0"/>
          <w:marTop w:val="0"/>
          <w:marBottom w:val="0"/>
          <w:divBdr>
            <w:top w:val="none" w:sz="0" w:space="0" w:color="auto"/>
            <w:left w:val="none" w:sz="0" w:space="0" w:color="auto"/>
            <w:bottom w:val="none" w:sz="0" w:space="0" w:color="auto"/>
            <w:right w:val="none" w:sz="0" w:space="0" w:color="auto"/>
          </w:divBdr>
        </w:div>
      </w:divsChild>
    </w:div>
    <w:div w:id="340157197">
      <w:bodyDiv w:val="1"/>
      <w:marLeft w:val="0"/>
      <w:marRight w:val="0"/>
      <w:marTop w:val="0"/>
      <w:marBottom w:val="0"/>
      <w:divBdr>
        <w:top w:val="none" w:sz="0" w:space="0" w:color="auto"/>
        <w:left w:val="none" w:sz="0" w:space="0" w:color="auto"/>
        <w:bottom w:val="none" w:sz="0" w:space="0" w:color="auto"/>
        <w:right w:val="none" w:sz="0" w:space="0" w:color="auto"/>
      </w:divBdr>
      <w:divsChild>
        <w:div w:id="397165892">
          <w:marLeft w:val="0"/>
          <w:marRight w:val="0"/>
          <w:marTop w:val="0"/>
          <w:marBottom w:val="0"/>
          <w:divBdr>
            <w:top w:val="none" w:sz="0" w:space="0" w:color="auto"/>
            <w:left w:val="none" w:sz="0" w:space="0" w:color="auto"/>
            <w:bottom w:val="none" w:sz="0" w:space="0" w:color="auto"/>
            <w:right w:val="none" w:sz="0" w:space="0" w:color="auto"/>
          </w:divBdr>
          <w:divsChild>
            <w:div w:id="1204831094">
              <w:marLeft w:val="1200"/>
              <w:marRight w:val="0"/>
              <w:marTop w:val="0"/>
              <w:marBottom w:val="0"/>
              <w:divBdr>
                <w:top w:val="none" w:sz="0" w:space="0" w:color="auto"/>
                <w:left w:val="none" w:sz="0" w:space="0" w:color="auto"/>
                <w:bottom w:val="none" w:sz="0" w:space="0" w:color="auto"/>
                <w:right w:val="none" w:sz="0" w:space="0" w:color="auto"/>
              </w:divBdr>
              <w:divsChild>
                <w:div w:id="1865902763">
                  <w:marLeft w:val="0"/>
                  <w:marRight w:val="0"/>
                  <w:marTop w:val="0"/>
                  <w:marBottom w:val="0"/>
                  <w:divBdr>
                    <w:top w:val="none" w:sz="0" w:space="0" w:color="auto"/>
                    <w:left w:val="none" w:sz="0" w:space="0" w:color="auto"/>
                    <w:bottom w:val="none" w:sz="0" w:space="0" w:color="auto"/>
                    <w:right w:val="none" w:sz="0" w:space="0" w:color="auto"/>
                  </w:divBdr>
                  <w:divsChild>
                    <w:div w:id="20988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6281">
          <w:marLeft w:val="0"/>
          <w:marRight w:val="0"/>
          <w:marTop w:val="0"/>
          <w:marBottom w:val="0"/>
          <w:divBdr>
            <w:top w:val="none" w:sz="0" w:space="0" w:color="auto"/>
            <w:left w:val="none" w:sz="0" w:space="0" w:color="auto"/>
            <w:bottom w:val="none" w:sz="0" w:space="0" w:color="auto"/>
            <w:right w:val="none" w:sz="0" w:space="0" w:color="auto"/>
          </w:divBdr>
          <w:divsChild>
            <w:div w:id="1131898020">
              <w:marLeft w:val="1200"/>
              <w:marRight w:val="0"/>
              <w:marTop w:val="0"/>
              <w:marBottom w:val="0"/>
              <w:divBdr>
                <w:top w:val="none" w:sz="0" w:space="0" w:color="auto"/>
                <w:left w:val="none" w:sz="0" w:space="0" w:color="auto"/>
                <w:bottom w:val="none" w:sz="0" w:space="0" w:color="auto"/>
                <w:right w:val="none" w:sz="0" w:space="0" w:color="auto"/>
              </w:divBdr>
              <w:divsChild>
                <w:div w:id="791678642">
                  <w:marLeft w:val="0"/>
                  <w:marRight w:val="0"/>
                  <w:marTop w:val="0"/>
                  <w:marBottom w:val="0"/>
                  <w:divBdr>
                    <w:top w:val="none" w:sz="0" w:space="0" w:color="auto"/>
                    <w:left w:val="none" w:sz="0" w:space="0" w:color="auto"/>
                    <w:bottom w:val="none" w:sz="0" w:space="0" w:color="auto"/>
                    <w:right w:val="none" w:sz="0" w:space="0" w:color="auto"/>
                  </w:divBdr>
                  <w:divsChild>
                    <w:div w:id="18141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8250">
          <w:marLeft w:val="0"/>
          <w:marRight w:val="0"/>
          <w:marTop w:val="0"/>
          <w:marBottom w:val="0"/>
          <w:divBdr>
            <w:top w:val="none" w:sz="0" w:space="0" w:color="auto"/>
            <w:left w:val="none" w:sz="0" w:space="0" w:color="auto"/>
            <w:bottom w:val="none" w:sz="0" w:space="0" w:color="auto"/>
            <w:right w:val="none" w:sz="0" w:space="0" w:color="auto"/>
          </w:divBdr>
          <w:divsChild>
            <w:div w:id="1011449506">
              <w:marLeft w:val="1200"/>
              <w:marRight w:val="0"/>
              <w:marTop w:val="0"/>
              <w:marBottom w:val="0"/>
              <w:divBdr>
                <w:top w:val="none" w:sz="0" w:space="0" w:color="auto"/>
                <w:left w:val="none" w:sz="0" w:space="0" w:color="auto"/>
                <w:bottom w:val="none" w:sz="0" w:space="0" w:color="auto"/>
                <w:right w:val="none" w:sz="0" w:space="0" w:color="auto"/>
              </w:divBdr>
              <w:divsChild>
                <w:div w:id="2114014098">
                  <w:marLeft w:val="0"/>
                  <w:marRight w:val="0"/>
                  <w:marTop w:val="0"/>
                  <w:marBottom w:val="0"/>
                  <w:divBdr>
                    <w:top w:val="none" w:sz="0" w:space="0" w:color="auto"/>
                    <w:left w:val="none" w:sz="0" w:space="0" w:color="auto"/>
                    <w:bottom w:val="none" w:sz="0" w:space="0" w:color="auto"/>
                    <w:right w:val="none" w:sz="0" w:space="0" w:color="auto"/>
                  </w:divBdr>
                  <w:divsChild>
                    <w:div w:id="814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719">
          <w:marLeft w:val="0"/>
          <w:marRight w:val="0"/>
          <w:marTop w:val="0"/>
          <w:marBottom w:val="0"/>
          <w:divBdr>
            <w:top w:val="none" w:sz="0" w:space="0" w:color="auto"/>
            <w:left w:val="none" w:sz="0" w:space="0" w:color="auto"/>
            <w:bottom w:val="none" w:sz="0" w:space="0" w:color="auto"/>
            <w:right w:val="none" w:sz="0" w:space="0" w:color="auto"/>
          </w:divBdr>
          <w:divsChild>
            <w:div w:id="454520308">
              <w:marLeft w:val="1200"/>
              <w:marRight w:val="0"/>
              <w:marTop w:val="0"/>
              <w:marBottom w:val="0"/>
              <w:divBdr>
                <w:top w:val="none" w:sz="0" w:space="0" w:color="auto"/>
                <w:left w:val="none" w:sz="0" w:space="0" w:color="auto"/>
                <w:bottom w:val="none" w:sz="0" w:space="0" w:color="auto"/>
                <w:right w:val="none" w:sz="0" w:space="0" w:color="auto"/>
              </w:divBdr>
              <w:divsChild>
                <w:div w:id="1691450000">
                  <w:marLeft w:val="0"/>
                  <w:marRight w:val="0"/>
                  <w:marTop w:val="0"/>
                  <w:marBottom w:val="0"/>
                  <w:divBdr>
                    <w:top w:val="none" w:sz="0" w:space="0" w:color="auto"/>
                    <w:left w:val="none" w:sz="0" w:space="0" w:color="auto"/>
                    <w:bottom w:val="none" w:sz="0" w:space="0" w:color="auto"/>
                    <w:right w:val="none" w:sz="0" w:space="0" w:color="auto"/>
                  </w:divBdr>
                  <w:divsChild>
                    <w:div w:id="1817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03440">
      <w:bodyDiv w:val="1"/>
      <w:marLeft w:val="0"/>
      <w:marRight w:val="0"/>
      <w:marTop w:val="0"/>
      <w:marBottom w:val="0"/>
      <w:divBdr>
        <w:top w:val="none" w:sz="0" w:space="0" w:color="auto"/>
        <w:left w:val="none" w:sz="0" w:space="0" w:color="auto"/>
        <w:bottom w:val="none" w:sz="0" w:space="0" w:color="auto"/>
        <w:right w:val="none" w:sz="0" w:space="0" w:color="auto"/>
      </w:divBdr>
      <w:divsChild>
        <w:div w:id="897908873">
          <w:marLeft w:val="0"/>
          <w:marRight w:val="0"/>
          <w:marTop w:val="0"/>
          <w:marBottom w:val="0"/>
          <w:divBdr>
            <w:top w:val="none" w:sz="0" w:space="0" w:color="auto"/>
            <w:left w:val="none" w:sz="0" w:space="0" w:color="auto"/>
            <w:bottom w:val="none" w:sz="0" w:space="0" w:color="auto"/>
            <w:right w:val="none" w:sz="0" w:space="0" w:color="auto"/>
          </w:divBdr>
        </w:div>
      </w:divsChild>
    </w:div>
    <w:div w:id="403376253">
      <w:bodyDiv w:val="1"/>
      <w:marLeft w:val="0"/>
      <w:marRight w:val="0"/>
      <w:marTop w:val="0"/>
      <w:marBottom w:val="0"/>
      <w:divBdr>
        <w:top w:val="none" w:sz="0" w:space="0" w:color="auto"/>
        <w:left w:val="none" w:sz="0" w:space="0" w:color="auto"/>
        <w:bottom w:val="none" w:sz="0" w:space="0" w:color="auto"/>
        <w:right w:val="none" w:sz="0" w:space="0" w:color="auto"/>
      </w:divBdr>
    </w:div>
    <w:div w:id="408968931">
      <w:bodyDiv w:val="1"/>
      <w:marLeft w:val="0"/>
      <w:marRight w:val="0"/>
      <w:marTop w:val="0"/>
      <w:marBottom w:val="0"/>
      <w:divBdr>
        <w:top w:val="none" w:sz="0" w:space="0" w:color="auto"/>
        <w:left w:val="none" w:sz="0" w:space="0" w:color="auto"/>
        <w:bottom w:val="none" w:sz="0" w:space="0" w:color="auto"/>
        <w:right w:val="none" w:sz="0" w:space="0" w:color="auto"/>
      </w:divBdr>
    </w:div>
    <w:div w:id="465203375">
      <w:bodyDiv w:val="1"/>
      <w:marLeft w:val="0"/>
      <w:marRight w:val="0"/>
      <w:marTop w:val="0"/>
      <w:marBottom w:val="0"/>
      <w:divBdr>
        <w:top w:val="none" w:sz="0" w:space="0" w:color="auto"/>
        <w:left w:val="none" w:sz="0" w:space="0" w:color="auto"/>
        <w:bottom w:val="none" w:sz="0" w:space="0" w:color="auto"/>
        <w:right w:val="none" w:sz="0" w:space="0" w:color="auto"/>
      </w:divBdr>
      <w:divsChild>
        <w:div w:id="2061708679">
          <w:marLeft w:val="0"/>
          <w:marRight w:val="0"/>
          <w:marTop w:val="0"/>
          <w:marBottom w:val="0"/>
          <w:divBdr>
            <w:top w:val="none" w:sz="0" w:space="0" w:color="auto"/>
            <w:left w:val="none" w:sz="0" w:space="0" w:color="auto"/>
            <w:bottom w:val="none" w:sz="0" w:space="0" w:color="auto"/>
            <w:right w:val="none" w:sz="0" w:space="0" w:color="auto"/>
          </w:divBdr>
        </w:div>
      </w:divsChild>
    </w:div>
    <w:div w:id="537474816">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2">
          <w:marLeft w:val="0"/>
          <w:marRight w:val="0"/>
          <w:marTop w:val="0"/>
          <w:marBottom w:val="0"/>
          <w:divBdr>
            <w:top w:val="none" w:sz="0" w:space="0" w:color="auto"/>
            <w:left w:val="none" w:sz="0" w:space="0" w:color="auto"/>
            <w:bottom w:val="none" w:sz="0" w:space="0" w:color="auto"/>
            <w:right w:val="none" w:sz="0" w:space="0" w:color="auto"/>
          </w:divBdr>
        </w:div>
      </w:divsChild>
    </w:div>
    <w:div w:id="592327394">
      <w:bodyDiv w:val="1"/>
      <w:marLeft w:val="0"/>
      <w:marRight w:val="0"/>
      <w:marTop w:val="0"/>
      <w:marBottom w:val="0"/>
      <w:divBdr>
        <w:top w:val="none" w:sz="0" w:space="0" w:color="auto"/>
        <w:left w:val="none" w:sz="0" w:space="0" w:color="auto"/>
        <w:bottom w:val="none" w:sz="0" w:space="0" w:color="auto"/>
        <w:right w:val="none" w:sz="0" w:space="0" w:color="auto"/>
      </w:divBdr>
      <w:divsChild>
        <w:div w:id="1914776767">
          <w:marLeft w:val="0"/>
          <w:marRight w:val="0"/>
          <w:marTop w:val="0"/>
          <w:marBottom w:val="0"/>
          <w:divBdr>
            <w:top w:val="none" w:sz="0" w:space="0" w:color="auto"/>
            <w:left w:val="none" w:sz="0" w:space="0" w:color="auto"/>
            <w:bottom w:val="none" w:sz="0" w:space="0" w:color="auto"/>
            <w:right w:val="none" w:sz="0" w:space="0" w:color="auto"/>
          </w:divBdr>
        </w:div>
      </w:divsChild>
    </w:div>
    <w:div w:id="595750551">
      <w:bodyDiv w:val="1"/>
      <w:marLeft w:val="0"/>
      <w:marRight w:val="0"/>
      <w:marTop w:val="0"/>
      <w:marBottom w:val="0"/>
      <w:divBdr>
        <w:top w:val="none" w:sz="0" w:space="0" w:color="auto"/>
        <w:left w:val="none" w:sz="0" w:space="0" w:color="auto"/>
        <w:bottom w:val="none" w:sz="0" w:space="0" w:color="auto"/>
        <w:right w:val="none" w:sz="0" w:space="0" w:color="auto"/>
      </w:divBdr>
    </w:div>
    <w:div w:id="616182736">
      <w:bodyDiv w:val="1"/>
      <w:marLeft w:val="0"/>
      <w:marRight w:val="0"/>
      <w:marTop w:val="0"/>
      <w:marBottom w:val="0"/>
      <w:divBdr>
        <w:top w:val="none" w:sz="0" w:space="0" w:color="auto"/>
        <w:left w:val="none" w:sz="0" w:space="0" w:color="auto"/>
        <w:bottom w:val="none" w:sz="0" w:space="0" w:color="auto"/>
        <w:right w:val="none" w:sz="0" w:space="0" w:color="auto"/>
      </w:divBdr>
      <w:divsChild>
        <w:div w:id="1408384682">
          <w:marLeft w:val="0"/>
          <w:marRight w:val="0"/>
          <w:marTop w:val="0"/>
          <w:marBottom w:val="0"/>
          <w:divBdr>
            <w:top w:val="none" w:sz="0" w:space="0" w:color="auto"/>
            <w:left w:val="none" w:sz="0" w:space="0" w:color="auto"/>
            <w:bottom w:val="none" w:sz="0" w:space="0" w:color="auto"/>
            <w:right w:val="none" w:sz="0" w:space="0" w:color="auto"/>
          </w:divBdr>
        </w:div>
      </w:divsChild>
    </w:div>
    <w:div w:id="644088714">
      <w:bodyDiv w:val="1"/>
      <w:marLeft w:val="0"/>
      <w:marRight w:val="0"/>
      <w:marTop w:val="0"/>
      <w:marBottom w:val="0"/>
      <w:divBdr>
        <w:top w:val="none" w:sz="0" w:space="0" w:color="auto"/>
        <w:left w:val="none" w:sz="0" w:space="0" w:color="auto"/>
        <w:bottom w:val="none" w:sz="0" w:space="0" w:color="auto"/>
        <w:right w:val="none" w:sz="0" w:space="0" w:color="auto"/>
      </w:divBdr>
    </w:div>
    <w:div w:id="676352599">
      <w:bodyDiv w:val="1"/>
      <w:marLeft w:val="0"/>
      <w:marRight w:val="0"/>
      <w:marTop w:val="0"/>
      <w:marBottom w:val="0"/>
      <w:divBdr>
        <w:top w:val="none" w:sz="0" w:space="0" w:color="auto"/>
        <w:left w:val="none" w:sz="0" w:space="0" w:color="auto"/>
        <w:bottom w:val="none" w:sz="0" w:space="0" w:color="auto"/>
        <w:right w:val="none" w:sz="0" w:space="0" w:color="auto"/>
      </w:divBdr>
      <w:divsChild>
        <w:div w:id="2010982420">
          <w:marLeft w:val="0"/>
          <w:marRight w:val="0"/>
          <w:marTop w:val="0"/>
          <w:marBottom w:val="0"/>
          <w:divBdr>
            <w:top w:val="none" w:sz="0" w:space="0" w:color="auto"/>
            <w:left w:val="none" w:sz="0" w:space="0" w:color="auto"/>
            <w:bottom w:val="none" w:sz="0" w:space="0" w:color="auto"/>
            <w:right w:val="none" w:sz="0" w:space="0" w:color="auto"/>
          </w:divBdr>
        </w:div>
      </w:divsChild>
    </w:div>
    <w:div w:id="688331539">
      <w:bodyDiv w:val="1"/>
      <w:marLeft w:val="0"/>
      <w:marRight w:val="0"/>
      <w:marTop w:val="0"/>
      <w:marBottom w:val="0"/>
      <w:divBdr>
        <w:top w:val="none" w:sz="0" w:space="0" w:color="auto"/>
        <w:left w:val="none" w:sz="0" w:space="0" w:color="auto"/>
        <w:bottom w:val="none" w:sz="0" w:space="0" w:color="auto"/>
        <w:right w:val="none" w:sz="0" w:space="0" w:color="auto"/>
      </w:divBdr>
      <w:divsChild>
        <w:div w:id="1399329237">
          <w:marLeft w:val="0"/>
          <w:marRight w:val="0"/>
          <w:marTop w:val="0"/>
          <w:marBottom w:val="0"/>
          <w:divBdr>
            <w:top w:val="none" w:sz="0" w:space="0" w:color="auto"/>
            <w:left w:val="none" w:sz="0" w:space="0" w:color="auto"/>
            <w:bottom w:val="none" w:sz="0" w:space="0" w:color="auto"/>
            <w:right w:val="none" w:sz="0" w:space="0" w:color="auto"/>
          </w:divBdr>
        </w:div>
      </w:divsChild>
    </w:div>
    <w:div w:id="691229450">
      <w:bodyDiv w:val="1"/>
      <w:marLeft w:val="0"/>
      <w:marRight w:val="0"/>
      <w:marTop w:val="0"/>
      <w:marBottom w:val="0"/>
      <w:divBdr>
        <w:top w:val="none" w:sz="0" w:space="0" w:color="auto"/>
        <w:left w:val="none" w:sz="0" w:space="0" w:color="auto"/>
        <w:bottom w:val="none" w:sz="0" w:space="0" w:color="auto"/>
        <w:right w:val="none" w:sz="0" w:space="0" w:color="auto"/>
      </w:divBdr>
    </w:div>
    <w:div w:id="710881540">
      <w:bodyDiv w:val="1"/>
      <w:marLeft w:val="0"/>
      <w:marRight w:val="0"/>
      <w:marTop w:val="0"/>
      <w:marBottom w:val="0"/>
      <w:divBdr>
        <w:top w:val="none" w:sz="0" w:space="0" w:color="auto"/>
        <w:left w:val="none" w:sz="0" w:space="0" w:color="auto"/>
        <w:bottom w:val="none" w:sz="0" w:space="0" w:color="auto"/>
        <w:right w:val="none" w:sz="0" w:space="0" w:color="auto"/>
      </w:divBdr>
      <w:divsChild>
        <w:div w:id="1637949817">
          <w:marLeft w:val="0"/>
          <w:marRight w:val="0"/>
          <w:marTop w:val="0"/>
          <w:marBottom w:val="0"/>
          <w:divBdr>
            <w:top w:val="none" w:sz="0" w:space="0" w:color="auto"/>
            <w:left w:val="none" w:sz="0" w:space="0" w:color="auto"/>
            <w:bottom w:val="none" w:sz="0" w:space="0" w:color="auto"/>
            <w:right w:val="none" w:sz="0" w:space="0" w:color="auto"/>
          </w:divBdr>
        </w:div>
      </w:divsChild>
    </w:div>
    <w:div w:id="728456158">
      <w:bodyDiv w:val="1"/>
      <w:marLeft w:val="0"/>
      <w:marRight w:val="0"/>
      <w:marTop w:val="0"/>
      <w:marBottom w:val="0"/>
      <w:divBdr>
        <w:top w:val="none" w:sz="0" w:space="0" w:color="auto"/>
        <w:left w:val="none" w:sz="0" w:space="0" w:color="auto"/>
        <w:bottom w:val="none" w:sz="0" w:space="0" w:color="auto"/>
        <w:right w:val="none" w:sz="0" w:space="0" w:color="auto"/>
      </w:divBdr>
    </w:div>
    <w:div w:id="750931532">
      <w:bodyDiv w:val="1"/>
      <w:marLeft w:val="0"/>
      <w:marRight w:val="0"/>
      <w:marTop w:val="0"/>
      <w:marBottom w:val="0"/>
      <w:divBdr>
        <w:top w:val="none" w:sz="0" w:space="0" w:color="auto"/>
        <w:left w:val="none" w:sz="0" w:space="0" w:color="auto"/>
        <w:bottom w:val="none" w:sz="0" w:space="0" w:color="auto"/>
        <w:right w:val="none" w:sz="0" w:space="0" w:color="auto"/>
      </w:divBdr>
      <w:divsChild>
        <w:div w:id="231352644">
          <w:marLeft w:val="0"/>
          <w:marRight w:val="0"/>
          <w:marTop w:val="0"/>
          <w:marBottom w:val="0"/>
          <w:divBdr>
            <w:top w:val="none" w:sz="0" w:space="0" w:color="auto"/>
            <w:left w:val="none" w:sz="0" w:space="0" w:color="auto"/>
            <w:bottom w:val="none" w:sz="0" w:space="0" w:color="auto"/>
            <w:right w:val="none" w:sz="0" w:space="0" w:color="auto"/>
          </w:divBdr>
        </w:div>
      </w:divsChild>
    </w:div>
    <w:div w:id="768082340">
      <w:bodyDiv w:val="1"/>
      <w:marLeft w:val="0"/>
      <w:marRight w:val="0"/>
      <w:marTop w:val="0"/>
      <w:marBottom w:val="0"/>
      <w:divBdr>
        <w:top w:val="none" w:sz="0" w:space="0" w:color="auto"/>
        <w:left w:val="none" w:sz="0" w:space="0" w:color="auto"/>
        <w:bottom w:val="none" w:sz="0" w:space="0" w:color="auto"/>
        <w:right w:val="none" w:sz="0" w:space="0" w:color="auto"/>
      </w:divBdr>
      <w:divsChild>
        <w:div w:id="1370227283">
          <w:marLeft w:val="0"/>
          <w:marRight w:val="0"/>
          <w:marTop w:val="0"/>
          <w:marBottom w:val="0"/>
          <w:divBdr>
            <w:top w:val="none" w:sz="0" w:space="0" w:color="auto"/>
            <w:left w:val="none" w:sz="0" w:space="0" w:color="auto"/>
            <w:bottom w:val="none" w:sz="0" w:space="0" w:color="auto"/>
            <w:right w:val="none" w:sz="0" w:space="0" w:color="auto"/>
          </w:divBdr>
        </w:div>
      </w:divsChild>
    </w:div>
    <w:div w:id="927154479">
      <w:bodyDiv w:val="1"/>
      <w:marLeft w:val="0"/>
      <w:marRight w:val="0"/>
      <w:marTop w:val="0"/>
      <w:marBottom w:val="0"/>
      <w:divBdr>
        <w:top w:val="none" w:sz="0" w:space="0" w:color="auto"/>
        <w:left w:val="none" w:sz="0" w:space="0" w:color="auto"/>
        <w:bottom w:val="none" w:sz="0" w:space="0" w:color="auto"/>
        <w:right w:val="none" w:sz="0" w:space="0" w:color="auto"/>
      </w:divBdr>
    </w:div>
    <w:div w:id="960889349">
      <w:bodyDiv w:val="1"/>
      <w:marLeft w:val="0"/>
      <w:marRight w:val="0"/>
      <w:marTop w:val="0"/>
      <w:marBottom w:val="0"/>
      <w:divBdr>
        <w:top w:val="none" w:sz="0" w:space="0" w:color="auto"/>
        <w:left w:val="none" w:sz="0" w:space="0" w:color="auto"/>
        <w:bottom w:val="none" w:sz="0" w:space="0" w:color="auto"/>
        <w:right w:val="none" w:sz="0" w:space="0" w:color="auto"/>
      </w:divBdr>
    </w:div>
    <w:div w:id="1051461701">
      <w:bodyDiv w:val="1"/>
      <w:marLeft w:val="0"/>
      <w:marRight w:val="0"/>
      <w:marTop w:val="0"/>
      <w:marBottom w:val="0"/>
      <w:divBdr>
        <w:top w:val="none" w:sz="0" w:space="0" w:color="auto"/>
        <w:left w:val="none" w:sz="0" w:space="0" w:color="auto"/>
        <w:bottom w:val="none" w:sz="0" w:space="0" w:color="auto"/>
        <w:right w:val="none" w:sz="0" w:space="0" w:color="auto"/>
      </w:divBdr>
      <w:divsChild>
        <w:div w:id="1542136386">
          <w:marLeft w:val="0"/>
          <w:marRight w:val="0"/>
          <w:marTop w:val="0"/>
          <w:marBottom w:val="0"/>
          <w:divBdr>
            <w:top w:val="none" w:sz="0" w:space="0" w:color="auto"/>
            <w:left w:val="none" w:sz="0" w:space="0" w:color="auto"/>
            <w:bottom w:val="none" w:sz="0" w:space="0" w:color="auto"/>
            <w:right w:val="none" w:sz="0" w:space="0" w:color="auto"/>
          </w:divBdr>
        </w:div>
      </w:divsChild>
    </w:div>
    <w:div w:id="1088189260">
      <w:bodyDiv w:val="1"/>
      <w:marLeft w:val="0"/>
      <w:marRight w:val="0"/>
      <w:marTop w:val="0"/>
      <w:marBottom w:val="0"/>
      <w:divBdr>
        <w:top w:val="none" w:sz="0" w:space="0" w:color="auto"/>
        <w:left w:val="none" w:sz="0" w:space="0" w:color="auto"/>
        <w:bottom w:val="none" w:sz="0" w:space="0" w:color="auto"/>
        <w:right w:val="none" w:sz="0" w:space="0" w:color="auto"/>
      </w:divBdr>
      <w:divsChild>
        <w:div w:id="953907514">
          <w:marLeft w:val="0"/>
          <w:marRight w:val="0"/>
          <w:marTop w:val="0"/>
          <w:marBottom w:val="0"/>
          <w:divBdr>
            <w:top w:val="none" w:sz="0" w:space="0" w:color="auto"/>
            <w:left w:val="none" w:sz="0" w:space="0" w:color="auto"/>
            <w:bottom w:val="none" w:sz="0" w:space="0" w:color="auto"/>
            <w:right w:val="none" w:sz="0" w:space="0" w:color="auto"/>
          </w:divBdr>
        </w:div>
      </w:divsChild>
    </w:div>
    <w:div w:id="1166555257">
      <w:bodyDiv w:val="1"/>
      <w:marLeft w:val="0"/>
      <w:marRight w:val="0"/>
      <w:marTop w:val="0"/>
      <w:marBottom w:val="0"/>
      <w:divBdr>
        <w:top w:val="none" w:sz="0" w:space="0" w:color="auto"/>
        <w:left w:val="none" w:sz="0" w:space="0" w:color="auto"/>
        <w:bottom w:val="none" w:sz="0" w:space="0" w:color="auto"/>
        <w:right w:val="none" w:sz="0" w:space="0" w:color="auto"/>
      </w:divBdr>
    </w:div>
    <w:div w:id="1211769468">
      <w:bodyDiv w:val="1"/>
      <w:marLeft w:val="0"/>
      <w:marRight w:val="0"/>
      <w:marTop w:val="0"/>
      <w:marBottom w:val="0"/>
      <w:divBdr>
        <w:top w:val="none" w:sz="0" w:space="0" w:color="auto"/>
        <w:left w:val="none" w:sz="0" w:space="0" w:color="auto"/>
        <w:bottom w:val="none" w:sz="0" w:space="0" w:color="auto"/>
        <w:right w:val="none" w:sz="0" w:space="0" w:color="auto"/>
      </w:divBdr>
    </w:div>
    <w:div w:id="1288125888">
      <w:bodyDiv w:val="1"/>
      <w:marLeft w:val="0"/>
      <w:marRight w:val="0"/>
      <w:marTop w:val="0"/>
      <w:marBottom w:val="0"/>
      <w:divBdr>
        <w:top w:val="none" w:sz="0" w:space="0" w:color="auto"/>
        <w:left w:val="none" w:sz="0" w:space="0" w:color="auto"/>
        <w:bottom w:val="none" w:sz="0" w:space="0" w:color="auto"/>
        <w:right w:val="none" w:sz="0" w:space="0" w:color="auto"/>
      </w:divBdr>
      <w:divsChild>
        <w:div w:id="1669359538">
          <w:marLeft w:val="0"/>
          <w:marRight w:val="0"/>
          <w:marTop w:val="0"/>
          <w:marBottom w:val="0"/>
          <w:divBdr>
            <w:top w:val="none" w:sz="0" w:space="0" w:color="auto"/>
            <w:left w:val="none" w:sz="0" w:space="0" w:color="auto"/>
            <w:bottom w:val="none" w:sz="0" w:space="0" w:color="auto"/>
            <w:right w:val="none" w:sz="0" w:space="0" w:color="auto"/>
          </w:divBdr>
        </w:div>
      </w:divsChild>
    </w:div>
    <w:div w:id="1441685999">
      <w:bodyDiv w:val="1"/>
      <w:marLeft w:val="0"/>
      <w:marRight w:val="0"/>
      <w:marTop w:val="0"/>
      <w:marBottom w:val="0"/>
      <w:divBdr>
        <w:top w:val="none" w:sz="0" w:space="0" w:color="auto"/>
        <w:left w:val="none" w:sz="0" w:space="0" w:color="auto"/>
        <w:bottom w:val="none" w:sz="0" w:space="0" w:color="auto"/>
        <w:right w:val="none" w:sz="0" w:space="0" w:color="auto"/>
      </w:divBdr>
    </w:div>
    <w:div w:id="1503206770">
      <w:bodyDiv w:val="1"/>
      <w:marLeft w:val="0"/>
      <w:marRight w:val="0"/>
      <w:marTop w:val="0"/>
      <w:marBottom w:val="0"/>
      <w:divBdr>
        <w:top w:val="none" w:sz="0" w:space="0" w:color="auto"/>
        <w:left w:val="none" w:sz="0" w:space="0" w:color="auto"/>
        <w:bottom w:val="none" w:sz="0" w:space="0" w:color="auto"/>
        <w:right w:val="none" w:sz="0" w:space="0" w:color="auto"/>
      </w:divBdr>
      <w:divsChild>
        <w:div w:id="664668009">
          <w:marLeft w:val="0"/>
          <w:marRight w:val="0"/>
          <w:marTop w:val="0"/>
          <w:marBottom w:val="0"/>
          <w:divBdr>
            <w:top w:val="none" w:sz="0" w:space="0" w:color="auto"/>
            <w:left w:val="none" w:sz="0" w:space="0" w:color="auto"/>
            <w:bottom w:val="none" w:sz="0" w:space="0" w:color="auto"/>
            <w:right w:val="none" w:sz="0" w:space="0" w:color="auto"/>
          </w:divBdr>
        </w:div>
      </w:divsChild>
    </w:div>
    <w:div w:id="1520318562">
      <w:bodyDiv w:val="1"/>
      <w:marLeft w:val="0"/>
      <w:marRight w:val="0"/>
      <w:marTop w:val="0"/>
      <w:marBottom w:val="0"/>
      <w:divBdr>
        <w:top w:val="none" w:sz="0" w:space="0" w:color="auto"/>
        <w:left w:val="none" w:sz="0" w:space="0" w:color="auto"/>
        <w:bottom w:val="none" w:sz="0" w:space="0" w:color="auto"/>
        <w:right w:val="none" w:sz="0" w:space="0" w:color="auto"/>
      </w:divBdr>
    </w:div>
    <w:div w:id="1524975854">
      <w:bodyDiv w:val="1"/>
      <w:marLeft w:val="0"/>
      <w:marRight w:val="0"/>
      <w:marTop w:val="0"/>
      <w:marBottom w:val="0"/>
      <w:divBdr>
        <w:top w:val="none" w:sz="0" w:space="0" w:color="auto"/>
        <w:left w:val="none" w:sz="0" w:space="0" w:color="auto"/>
        <w:bottom w:val="none" w:sz="0" w:space="0" w:color="auto"/>
        <w:right w:val="none" w:sz="0" w:space="0" w:color="auto"/>
      </w:divBdr>
    </w:div>
    <w:div w:id="1587686087">
      <w:bodyDiv w:val="1"/>
      <w:marLeft w:val="0"/>
      <w:marRight w:val="0"/>
      <w:marTop w:val="0"/>
      <w:marBottom w:val="0"/>
      <w:divBdr>
        <w:top w:val="none" w:sz="0" w:space="0" w:color="auto"/>
        <w:left w:val="none" w:sz="0" w:space="0" w:color="auto"/>
        <w:bottom w:val="none" w:sz="0" w:space="0" w:color="auto"/>
        <w:right w:val="none" w:sz="0" w:space="0" w:color="auto"/>
      </w:divBdr>
    </w:div>
    <w:div w:id="1658991945">
      <w:bodyDiv w:val="1"/>
      <w:marLeft w:val="0"/>
      <w:marRight w:val="0"/>
      <w:marTop w:val="0"/>
      <w:marBottom w:val="0"/>
      <w:divBdr>
        <w:top w:val="none" w:sz="0" w:space="0" w:color="auto"/>
        <w:left w:val="none" w:sz="0" w:space="0" w:color="auto"/>
        <w:bottom w:val="none" w:sz="0" w:space="0" w:color="auto"/>
        <w:right w:val="none" w:sz="0" w:space="0" w:color="auto"/>
      </w:divBdr>
      <w:divsChild>
        <w:div w:id="100149657">
          <w:marLeft w:val="0"/>
          <w:marRight w:val="0"/>
          <w:marTop w:val="0"/>
          <w:marBottom w:val="0"/>
          <w:divBdr>
            <w:top w:val="none" w:sz="0" w:space="0" w:color="auto"/>
            <w:left w:val="none" w:sz="0" w:space="0" w:color="auto"/>
            <w:bottom w:val="none" w:sz="0" w:space="0" w:color="auto"/>
            <w:right w:val="none" w:sz="0" w:space="0" w:color="auto"/>
          </w:divBdr>
        </w:div>
      </w:divsChild>
    </w:div>
    <w:div w:id="1675836364">
      <w:bodyDiv w:val="1"/>
      <w:marLeft w:val="0"/>
      <w:marRight w:val="0"/>
      <w:marTop w:val="0"/>
      <w:marBottom w:val="0"/>
      <w:divBdr>
        <w:top w:val="none" w:sz="0" w:space="0" w:color="auto"/>
        <w:left w:val="none" w:sz="0" w:space="0" w:color="auto"/>
        <w:bottom w:val="none" w:sz="0" w:space="0" w:color="auto"/>
        <w:right w:val="none" w:sz="0" w:space="0" w:color="auto"/>
      </w:divBdr>
      <w:divsChild>
        <w:div w:id="456219660">
          <w:marLeft w:val="0"/>
          <w:marRight w:val="0"/>
          <w:marTop w:val="0"/>
          <w:marBottom w:val="0"/>
          <w:divBdr>
            <w:top w:val="none" w:sz="0" w:space="0" w:color="auto"/>
            <w:left w:val="none" w:sz="0" w:space="0" w:color="auto"/>
            <w:bottom w:val="none" w:sz="0" w:space="0" w:color="auto"/>
            <w:right w:val="none" w:sz="0" w:space="0" w:color="auto"/>
          </w:divBdr>
        </w:div>
      </w:divsChild>
    </w:div>
    <w:div w:id="1676611350">
      <w:bodyDiv w:val="1"/>
      <w:marLeft w:val="0"/>
      <w:marRight w:val="0"/>
      <w:marTop w:val="0"/>
      <w:marBottom w:val="0"/>
      <w:divBdr>
        <w:top w:val="none" w:sz="0" w:space="0" w:color="auto"/>
        <w:left w:val="none" w:sz="0" w:space="0" w:color="auto"/>
        <w:bottom w:val="none" w:sz="0" w:space="0" w:color="auto"/>
        <w:right w:val="none" w:sz="0" w:space="0" w:color="auto"/>
      </w:divBdr>
      <w:divsChild>
        <w:div w:id="988944698">
          <w:marLeft w:val="0"/>
          <w:marRight w:val="0"/>
          <w:marTop w:val="0"/>
          <w:marBottom w:val="0"/>
          <w:divBdr>
            <w:top w:val="none" w:sz="0" w:space="0" w:color="auto"/>
            <w:left w:val="none" w:sz="0" w:space="0" w:color="auto"/>
            <w:bottom w:val="none" w:sz="0" w:space="0" w:color="auto"/>
            <w:right w:val="none" w:sz="0" w:space="0" w:color="auto"/>
          </w:divBdr>
        </w:div>
      </w:divsChild>
    </w:div>
    <w:div w:id="1757167880">
      <w:bodyDiv w:val="1"/>
      <w:marLeft w:val="0"/>
      <w:marRight w:val="0"/>
      <w:marTop w:val="0"/>
      <w:marBottom w:val="0"/>
      <w:divBdr>
        <w:top w:val="none" w:sz="0" w:space="0" w:color="auto"/>
        <w:left w:val="none" w:sz="0" w:space="0" w:color="auto"/>
        <w:bottom w:val="none" w:sz="0" w:space="0" w:color="auto"/>
        <w:right w:val="none" w:sz="0" w:space="0" w:color="auto"/>
      </w:divBdr>
    </w:div>
    <w:div w:id="1769812328">
      <w:bodyDiv w:val="1"/>
      <w:marLeft w:val="0"/>
      <w:marRight w:val="0"/>
      <w:marTop w:val="0"/>
      <w:marBottom w:val="0"/>
      <w:divBdr>
        <w:top w:val="none" w:sz="0" w:space="0" w:color="auto"/>
        <w:left w:val="none" w:sz="0" w:space="0" w:color="auto"/>
        <w:bottom w:val="none" w:sz="0" w:space="0" w:color="auto"/>
        <w:right w:val="none" w:sz="0" w:space="0" w:color="auto"/>
      </w:divBdr>
      <w:divsChild>
        <w:div w:id="1021589040">
          <w:marLeft w:val="0"/>
          <w:marRight w:val="0"/>
          <w:marTop w:val="0"/>
          <w:marBottom w:val="0"/>
          <w:divBdr>
            <w:top w:val="none" w:sz="0" w:space="0" w:color="auto"/>
            <w:left w:val="none" w:sz="0" w:space="0" w:color="auto"/>
            <w:bottom w:val="none" w:sz="0" w:space="0" w:color="auto"/>
            <w:right w:val="none" w:sz="0" w:space="0" w:color="auto"/>
          </w:divBdr>
        </w:div>
      </w:divsChild>
    </w:div>
    <w:div w:id="1785999086">
      <w:bodyDiv w:val="1"/>
      <w:marLeft w:val="0"/>
      <w:marRight w:val="0"/>
      <w:marTop w:val="0"/>
      <w:marBottom w:val="0"/>
      <w:divBdr>
        <w:top w:val="none" w:sz="0" w:space="0" w:color="auto"/>
        <w:left w:val="none" w:sz="0" w:space="0" w:color="auto"/>
        <w:bottom w:val="none" w:sz="0" w:space="0" w:color="auto"/>
        <w:right w:val="none" w:sz="0" w:space="0" w:color="auto"/>
      </w:divBdr>
    </w:div>
    <w:div w:id="1808543084">
      <w:bodyDiv w:val="1"/>
      <w:marLeft w:val="0"/>
      <w:marRight w:val="0"/>
      <w:marTop w:val="0"/>
      <w:marBottom w:val="0"/>
      <w:divBdr>
        <w:top w:val="none" w:sz="0" w:space="0" w:color="auto"/>
        <w:left w:val="none" w:sz="0" w:space="0" w:color="auto"/>
        <w:bottom w:val="none" w:sz="0" w:space="0" w:color="auto"/>
        <w:right w:val="none" w:sz="0" w:space="0" w:color="auto"/>
      </w:divBdr>
      <w:divsChild>
        <w:div w:id="1818957161">
          <w:marLeft w:val="0"/>
          <w:marRight w:val="0"/>
          <w:marTop w:val="0"/>
          <w:marBottom w:val="0"/>
          <w:divBdr>
            <w:top w:val="none" w:sz="0" w:space="0" w:color="auto"/>
            <w:left w:val="none" w:sz="0" w:space="0" w:color="auto"/>
            <w:bottom w:val="none" w:sz="0" w:space="0" w:color="auto"/>
            <w:right w:val="none" w:sz="0" w:space="0" w:color="auto"/>
          </w:divBdr>
        </w:div>
      </w:divsChild>
    </w:div>
    <w:div w:id="1851792856">
      <w:bodyDiv w:val="1"/>
      <w:marLeft w:val="0"/>
      <w:marRight w:val="0"/>
      <w:marTop w:val="0"/>
      <w:marBottom w:val="0"/>
      <w:divBdr>
        <w:top w:val="none" w:sz="0" w:space="0" w:color="auto"/>
        <w:left w:val="none" w:sz="0" w:space="0" w:color="auto"/>
        <w:bottom w:val="none" w:sz="0" w:space="0" w:color="auto"/>
        <w:right w:val="none" w:sz="0" w:space="0" w:color="auto"/>
      </w:divBdr>
    </w:div>
    <w:div w:id="2030637066">
      <w:bodyDiv w:val="1"/>
      <w:marLeft w:val="0"/>
      <w:marRight w:val="0"/>
      <w:marTop w:val="0"/>
      <w:marBottom w:val="0"/>
      <w:divBdr>
        <w:top w:val="none" w:sz="0" w:space="0" w:color="auto"/>
        <w:left w:val="none" w:sz="0" w:space="0" w:color="auto"/>
        <w:bottom w:val="none" w:sz="0" w:space="0" w:color="auto"/>
        <w:right w:val="none" w:sz="0" w:space="0" w:color="auto"/>
      </w:divBdr>
      <w:divsChild>
        <w:div w:id="1703895120">
          <w:marLeft w:val="0"/>
          <w:marRight w:val="0"/>
          <w:marTop w:val="0"/>
          <w:marBottom w:val="0"/>
          <w:divBdr>
            <w:top w:val="none" w:sz="0" w:space="0" w:color="auto"/>
            <w:left w:val="none" w:sz="0" w:space="0" w:color="auto"/>
            <w:bottom w:val="none" w:sz="0" w:space="0" w:color="auto"/>
            <w:right w:val="none" w:sz="0" w:space="0" w:color="auto"/>
          </w:divBdr>
        </w:div>
      </w:divsChild>
    </w:div>
    <w:div w:id="2056077364">
      <w:bodyDiv w:val="1"/>
      <w:marLeft w:val="0"/>
      <w:marRight w:val="0"/>
      <w:marTop w:val="0"/>
      <w:marBottom w:val="0"/>
      <w:divBdr>
        <w:top w:val="none" w:sz="0" w:space="0" w:color="auto"/>
        <w:left w:val="none" w:sz="0" w:space="0" w:color="auto"/>
        <w:bottom w:val="none" w:sz="0" w:space="0" w:color="auto"/>
        <w:right w:val="none" w:sz="0" w:space="0" w:color="auto"/>
      </w:divBdr>
      <w:divsChild>
        <w:div w:id="2132899958">
          <w:marLeft w:val="0"/>
          <w:marRight w:val="0"/>
          <w:marTop w:val="0"/>
          <w:marBottom w:val="0"/>
          <w:divBdr>
            <w:top w:val="none" w:sz="0" w:space="0" w:color="auto"/>
            <w:left w:val="none" w:sz="0" w:space="0" w:color="auto"/>
            <w:bottom w:val="none" w:sz="0" w:space="0" w:color="auto"/>
            <w:right w:val="none" w:sz="0" w:space="0" w:color="auto"/>
          </w:divBdr>
        </w:div>
      </w:divsChild>
    </w:div>
    <w:div w:id="2107342579">
      <w:bodyDiv w:val="1"/>
      <w:marLeft w:val="0"/>
      <w:marRight w:val="0"/>
      <w:marTop w:val="0"/>
      <w:marBottom w:val="0"/>
      <w:divBdr>
        <w:top w:val="none" w:sz="0" w:space="0" w:color="auto"/>
        <w:left w:val="none" w:sz="0" w:space="0" w:color="auto"/>
        <w:bottom w:val="none" w:sz="0" w:space="0" w:color="auto"/>
        <w:right w:val="none" w:sz="0" w:space="0" w:color="auto"/>
      </w:divBdr>
      <w:divsChild>
        <w:div w:id="1400709806">
          <w:marLeft w:val="0"/>
          <w:marRight w:val="0"/>
          <w:marTop w:val="0"/>
          <w:marBottom w:val="0"/>
          <w:divBdr>
            <w:top w:val="none" w:sz="0" w:space="0" w:color="auto"/>
            <w:left w:val="none" w:sz="0" w:space="0" w:color="auto"/>
            <w:bottom w:val="none" w:sz="0" w:space="0" w:color="auto"/>
            <w:right w:val="none" w:sz="0" w:space="0" w:color="auto"/>
          </w:divBdr>
        </w:div>
      </w:divsChild>
    </w:div>
    <w:div w:id="21381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al.msdn.microsoft.com/search/en-us?query=List" TargetMode="External"/><Relationship Id="rId18" Type="http://schemas.openxmlformats.org/officeDocument/2006/relationships/hyperlink" Target="http://docs.unity3d.com/Documentation/ScriptReference/Transform.html" TargetMode="External"/><Relationship Id="rId26" Type="http://schemas.openxmlformats.org/officeDocument/2006/relationships/hyperlink" Target="http://docs.unity3d.com/Documentation/ScriptReference/Component.GetComponent.html" TargetMode="External"/><Relationship Id="rId39" Type="http://schemas.openxmlformats.org/officeDocument/2006/relationships/hyperlink" Target="http://docs.unity3d.com/Documentation/ScriptReference/Mathf.html" TargetMode="External"/><Relationship Id="rId21" Type="http://schemas.openxmlformats.org/officeDocument/2006/relationships/hyperlink" Target="http://docs.unity3d.com/Documentation/ScriptReference/Transform.html" TargetMode="External"/><Relationship Id="rId34" Type="http://schemas.openxmlformats.org/officeDocument/2006/relationships/hyperlink" Target="http://docs.unity3d.com/Documentation/ScriptReference/Mathf.html" TargetMode="External"/><Relationship Id="rId42" Type="http://schemas.openxmlformats.org/officeDocument/2006/relationships/hyperlink" Target="http://docs.unity3d.com/Documentation/ScriptReference/Rigidbody.html" TargetMode="External"/><Relationship Id="rId47" Type="http://schemas.openxmlformats.org/officeDocument/2006/relationships/hyperlink" Target="http://docs.unity3d.com/Documentation/ScriptReference/MonoBehaviour.Update.html" TargetMode="External"/><Relationship Id="rId50" Type="http://schemas.openxmlformats.org/officeDocument/2006/relationships/hyperlink" Target="http://social.msdn.microsoft.com/search/en-us?query=FileMode" TargetMode="External"/><Relationship Id="rId55" Type="http://schemas.openxmlformats.org/officeDocument/2006/relationships/hyperlink" Target="http://social.msdn.microsoft.com/search/en-us?query=BinaryWriter" TargetMode="External"/><Relationship Id="rId63" Type="http://schemas.openxmlformats.org/officeDocument/2006/relationships/theme" Target="theme/theme1.xml"/><Relationship Id="rId7" Type="http://schemas.openxmlformats.org/officeDocument/2006/relationships/hyperlink" Target="http://docs.unity3d.com/Documentation/ScriptReference/Vector3.html" TargetMode="External"/><Relationship Id="rId2" Type="http://schemas.openxmlformats.org/officeDocument/2006/relationships/styles" Target="styles.xml"/><Relationship Id="rId16" Type="http://schemas.openxmlformats.org/officeDocument/2006/relationships/hyperlink" Target="http://social.msdn.microsoft.com/search/en-us?query=List" TargetMode="External"/><Relationship Id="rId29" Type="http://schemas.openxmlformats.org/officeDocument/2006/relationships/hyperlink" Target="http://social.msdn.microsoft.com/search/en-us?query=Serializable" TargetMode="External"/><Relationship Id="rId11" Type="http://schemas.openxmlformats.org/officeDocument/2006/relationships/hyperlink" Target="http://social.msdn.microsoft.com/search/en-us?query=List" TargetMode="External"/><Relationship Id="rId24" Type="http://schemas.openxmlformats.org/officeDocument/2006/relationships/hyperlink" Target="http://docs.unity3d.com/Documentation/ScriptReference/MonoBehaviour.Update.html" TargetMode="External"/><Relationship Id="rId32" Type="http://schemas.openxmlformats.org/officeDocument/2006/relationships/hyperlink" Target="http://docs.unity3d.com/Documentation/ScriptReference/Vector3.html" TargetMode="External"/><Relationship Id="rId37" Type="http://schemas.openxmlformats.org/officeDocument/2006/relationships/hyperlink" Target="http://docs.unity3d.com/Documentation/ScriptReference/Mathf.html" TargetMode="External"/><Relationship Id="rId40" Type="http://schemas.openxmlformats.org/officeDocument/2006/relationships/image" Target="media/image2.png"/><Relationship Id="rId45" Type="http://schemas.openxmlformats.org/officeDocument/2006/relationships/hyperlink" Target="http://docs.unity3d.com/Documentation/ScriptReference/MonoBehaviour.FixedUpdate.html" TargetMode="External"/><Relationship Id="rId53" Type="http://schemas.openxmlformats.org/officeDocument/2006/relationships/hyperlink" Target="http://social.msdn.microsoft.com/search/en-us?query=BinaryWriter" TargetMode="External"/><Relationship Id="rId58" Type="http://schemas.openxmlformats.org/officeDocument/2006/relationships/hyperlink" Target="http://docs.unity3d.com/Documentation/ScriptReference/KeyCode.html" TargetMode="External"/><Relationship Id="rId5" Type="http://schemas.openxmlformats.org/officeDocument/2006/relationships/image" Target="media/image1.png"/><Relationship Id="rId61" Type="http://schemas.openxmlformats.org/officeDocument/2006/relationships/hyperlink" Target="http://social.msdn.microsoft.com/search/en-us?query=FileMode" TargetMode="External"/><Relationship Id="rId19" Type="http://schemas.openxmlformats.org/officeDocument/2006/relationships/hyperlink" Target="http://social.msdn.microsoft.com/search/en-us?query=List" TargetMode="External"/><Relationship Id="rId14" Type="http://schemas.openxmlformats.org/officeDocument/2006/relationships/hyperlink" Target="http://social.msdn.microsoft.com/search/en-us?query=List" TargetMode="External"/><Relationship Id="rId22" Type="http://schemas.openxmlformats.org/officeDocument/2006/relationships/hyperlink" Target="http://social.msdn.microsoft.com/search/en-us?query=List" TargetMode="External"/><Relationship Id="rId27" Type="http://schemas.openxmlformats.org/officeDocument/2006/relationships/hyperlink" Target="http://docs.unity3d.com/Documentation/ScriptReference/Color.html" TargetMode="External"/><Relationship Id="rId30" Type="http://schemas.openxmlformats.org/officeDocument/2006/relationships/hyperlink" Target="http://docs.unity3d.com/Documentation/ScriptReference/Color.html" TargetMode="External"/><Relationship Id="rId35" Type="http://schemas.openxmlformats.org/officeDocument/2006/relationships/hyperlink" Target="http://docs.unity3d.com/Documentation/ScriptReference/Vector3.html" TargetMode="External"/><Relationship Id="rId43" Type="http://schemas.openxmlformats.org/officeDocument/2006/relationships/hyperlink" Target="http://docs.unity3d.com/Documentation/ScriptReference/MonoBehaviour.Awake.html" TargetMode="External"/><Relationship Id="rId48" Type="http://schemas.openxmlformats.org/officeDocument/2006/relationships/hyperlink" Target="https://catlikecoding.com/unity/tutorials/object-management/persisting-objects/" TargetMode="External"/><Relationship Id="rId56" Type="http://schemas.openxmlformats.org/officeDocument/2006/relationships/hyperlink" Target="http://social.msdn.microsoft.com/search/en-us?query=FileMode" TargetMode="External"/><Relationship Id="rId8" Type="http://schemas.openxmlformats.org/officeDocument/2006/relationships/hyperlink" Target="http://social.msdn.microsoft.com/search/en-us?query=BinaryWriter" TargetMode="External"/><Relationship Id="rId51" Type="http://schemas.openxmlformats.org/officeDocument/2006/relationships/hyperlink" Target="http://social.msdn.microsoft.com/search/en-us?query=BinaryWriter" TargetMode="External"/><Relationship Id="rId3" Type="http://schemas.openxmlformats.org/officeDocument/2006/relationships/settings" Target="settings.xml"/><Relationship Id="rId12" Type="http://schemas.openxmlformats.org/officeDocument/2006/relationships/hyperlink" Target="http://social.msdn.microsoft.com/search/en-us?query=List" TargetMode="External"/><Relationship Id="rId17" Type="http://schemas.openxmlformats.org/officeDocument/2006/relationships/hyperlink" Target="http://social.msdn.microsoft.com/search/en-us?query=List" TargetMode="External"/><Relationship Id="rId25" Type="http://schemas.openxmlformats.org/officeDocument/2006/relationships/hyperlink" Target="http://docs.unity3d.com/Documentation/ScriptReference/MonoBehaviour.Start.html" TargetMode="External"/><Relationship Id="rId33" Type="http://schemas.openxmlformats.org/officeDocument/2006/relationships/hyperlink" Target="http://docs.unity3d.com/Documentation/ScriptReference/Mathf.html" TargetMode="External"/><Relationship Id="rId38" Type="http://schemas.openxmlformats.org/officeDocument/2006/relationships/hyperlink" Target="http://docs.unity3d.com/Documentation/ScriptReference/Mathf.html" TargetMode="External"/><Relationship Id="rId46" Type="http://schemas.openxmlformats.org/officeDocument/2006/relationships/hyperlink" Target="http://docs.unity3d.com/Documentation/ScriptReference/Input.html" TargetMode="External"/><Relationship Id="rId59" Type="http://schemas.openxmlformats.org/officeDocument/2006/relationships/hyperlink" Target="http://docs.unity3d.com/Documentation/ScriptReference/MonoBehaviour.Update.html" TargetMode="External"/><Relationship Id="rId20" Type="http://schemas.openxmlformats.org/officeDocument/2006/relationships/hyperlink" Target="http://docs.unity3d.com/Documentation/ScriptReference/MonoBehaviour.Awake.html" TargetMode="External"/><Relationship Id="rId41" Type="http://schemas.openxmlformats.org/officeDocument/2006/relationships/hyperlink" Target="http://docs.unity3d.com/Documentation/ScriptReference/MonoBehaviour.html" TargetMode="External"/><Relationship Id="rId54" Type="http://schemas.openxmlformats.org/officeDocument/2006/relationships/hyperlink" Target="http://social.msdn.microsoft.com/search/en-us?query=FileMod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unity3d.com/Documentation/ScriptReference/Transform.html" TargetMode="External"/><Relationship Id="rId15" Type="http://schemas.openxmlformats.org/officeDocument/2006/relationships/hyperlink" Target="http://social.msdn.microsoft.com/search/en-us?query=List" TargetMode="External"/><Relationship Id="rId23" Type="http://schemas.openxmlformats.org/officeDocument/2006/relationships/hyperlink" Target="http://docs.unity3d.com/Documentation/ScriptReference/Transform.html" TargetMode="External"/><Relationship Id="rId28" Type="http://schemas.openxmlformats.org/officeDocument/2006/relationships/hyperlink" Target="http://docs.unity3d.com/Documentation/ScriptReference/Color.html" TargetMode="External"/><Relationship Id="rId36" Type="http://schemas.openxmlformats.org/officeDocument/2006/relationships/hyperlink" Target="http://docs.unity3d.com/Documentation/ScriptReference/Mathf.html" TargetMode="External"/><Relationship Id="rId49" Type="http://schemas.openxmlformats.org/officeDocument/2006/relationships/hyperlink" Target="http://social.msdn.microsoft.com/search/en-us?query=File" TargetMode="External"/><Relationship Id="rId57" Type="http://schemas.openxmlformats.org/officeDocument/2006/relationships/hyperlink" Target="http://docs.unity3d.com/Documentation/ScriptReference/KeyCode.html" TargetMode="External"/><Relationship Id="rId10" Type="http://schemas.openxmlformats.org/officeDocument/2006/relationships/hyperlink" Target="http://social.msdn.microsoft.com/search/en-us?query=List" TargetMode="External"/><Relationship Id="rId31" Type="http://schemas.openxmlformats.org/officeDocument/2006/relationships/hyperlink" Target="http://docs.unity3d.com/Documentation/ScriptReference/Vector3.html" TargetMode="External"/><Relationship Id="rId44" Type="http://schemas.openxmlformats.org/officeDocument/2006/relationships/hyperlink" Target="http://docs.unity3d.com/Documentation/ScriptReference/Component.GetComponent.html" TargetMode="External"/><Relationship Id="rId52" Type="http://schemas.openxmlformats.org/officeDocument/2006/relationships/hyperlink" Target="http://social.msdn.microsoft.com/search/en-us?query=FileMode" TargetMode="External"/><Relationship Id="rId60" Type="http://schemas.openxmlformats.org/officeDocument/2006/relationships/hyperlink" Target="http://social.msdn.microsoft.com/search/en-us?query=BinaryReader" TargetMode="External"/><Relationship Id="rId4" Type="http://schemas.openxmlformats.org/officeDocument/2006/relationships/webSettings" Target="webSettings.xml"/><Relationship Id="rId9" Type="http://schemas.openxmlformats.org/officeDocument/2006/relationships/hyperlink" Target="http://social.msdn.microsoft.com/search/en-us?query=Fil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21</Pages>
  <Words>7606</Words>
  <Characters>43356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49</cp:revision>
  <dcterms:created xsi:type="dcterms:W3CDTF">2019-09-23T14:35:00Z</dcterms:created>
  <dcterms:modified xsi:type="dcterms:W3CDTF">2020-05-12T23:28:00Z</dcterms:modified>
</cp:coreProperties>
</file>